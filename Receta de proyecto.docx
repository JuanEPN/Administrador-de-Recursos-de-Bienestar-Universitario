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420.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Estudiantes 2266919/2266916alejandrovidal.juanpereira</w:t>
      </w:r>
    </w:p>
    <w:p w:rsidR="00000000" w:rsidDel="00000000" w:rsidP="00000000" w:rsidRDefault="00000000" w:rsidRPr="00000000" w14:paraId="00000002">
      <w:pPr>
        <w:spacing w:before="220" w:line="420.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Requerimientos escogidos para el programa: </w:t>
      </w:r>
    </w:p>
    <w:p w:rsidR="00000000" w:rsidDel="00000000" w:rsidP="00000000" w:rsidRDefault="00000000" w:rsidRPr="00000000" w14:paraId="00000003">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 el módulo de gestión recursos debe registrar recursos para que la coordinadora de bienestar universitario o el monitor pueda almacenar el tipo de recurso, el nombre del recurso y la cantidad que ingresa al área.</w:t>
      </w:r>
    </w:p>
    <w:p w:rsidR="00000000" w:rsidDel="00000000" w:rsidP="00000000" w:rsidRDefault="00000000" w:rsidRPr="00000000" w14:paraId="00000004">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 el módulo de gestión de recursos debe modificar el nombre y la cantidad de un recurso para que la coordinadora o el monitor de bienestar pueda hacer el cambio de algún dato erróneo que se haya ingresado.</w:t>
      </w:r>
    </w:p>
    <w:p w:rsidR="00000000" w:rsidDel="00000000" w:rsidP="00000000" w:rsidRDefault="00000000" w:rsidRPr="00000000" w14:paraId="00000005">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 el módulo de gestión de recursos debe registrar la salida de recursos por concepto de donación para que la coordinadora o el monitor pueda almacenar el nombre del recurso, la cantidad, la fecha y a quien se le realiza la donación.</w:t>
      </w:r>
    </w:p>
    <w:p w:rsidR="00000000" w:rsidDel="00000000" w:rsidP="00000000" w:rsidRDefault="00000000" w:rsidRPr="00000000" w14:paraId="00000006">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 el módulo de gestión de recursos debe registrar un retiro (dar de baja) de recursos que se realice para que la coordinadora o el monitor pueda almacenar el nombre de recurso, la cantidad y la fecha en que se realiza el retiro.</w:t>
      </w:r>
    </w:p>
    <w:p w:rsidR="00000000" w:rsidDel="00000000" w:rsidP="00000000" w:rsidRDefault="00000000" w:rsidRPr="00000000" w14:paraId="00000007">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 el módulo de gestión de préstamos debe registrar un préstamo que se realice para que la coordinadora o el monitor pueda almacenar la fecha y hora del préstamo, el código, nombre, apellido, teléfono, plan, jornada, estamento, de quien solicitó el préstamo, así como los recursos prestados y su cantidad.</w:t>
      </w:r>
    </w:p>
    <w:p w:rsidR="00000000" w:rsidDel="00000000" w:rsidP="00000000" w:rsidRDefault="00000000" w:rsidRPr="00000000" w14:paraId="00000008">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registre un préstamo el sistema debe asignar a ese préstamo un estado de “activo” para que la coordinadora o el monitor sepa que prestamos se encuentran activos en su jornada laboral.</w:t>
      </w:r>
    </w:p>
    <w:p w:rsidR="00000000" w:rsidDel="00000000" w:rsidP="00000000" w:rsidRDefault="00000000" w:rsidRPr="00000000" w14:paraId="00000009">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 el módulo de gestión de préstamos debe finalizar un préstamo que esté en estado activo o mora para que la coordinadora o el monitor pueda cambiar el estado del préstamo a finalizado, almacenar la fecha y hora de la finalización del préstamo y el código de la persona que recibió en la oficina el recurso.</w:t>
      </w:r>
    </w:p>
    <w:p w:rsidR="00000000" w:rsidDel="00000000" w:rsidP="00000000" w:rsidRDefault="00000000" w:rsidRPr="00000000" w14:paraId="0000000A">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 el módulo de gestión de usuarios debe modificar el código, nombres, apellidos, teléfono, plan, jornada y estamento del usuario así la coordinadora o el monitor puede realizar el cambio de algún dato erróneo que se haya ingresado.</w:t>
      </w:r>
    </w:p>
    <w:p w:rsidR="00000000" w:rsidDel="00000000" w:rsidP="00000000" w:rsidRDefault="00000000" w:rsidRPr="00000000" w14:paraId="0000000B">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en el módulo de inicio debe permitir el inicio de sesión para que la coordinadora o el monitor pueda acceder a todas las gestiones del sistema y a sus funcionalidades.</w:t>
      </w:r>
    </w:p>
    <w:p w:rsidR="00000000" w:rsidDel="00000000" w:rsidP="00000000" w:rsidRDefault="00000000" w:rsidRPr="00000000" w14:paraId="0000000C">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inicie sesión en el sistema este debe mostrar el nombre del usuario que se encuentre usando la aplicación, de esta manera se puede reconocer quién está usando el software en dicho momento</w:t>
      </w:r>
      <w:r w:rsidDel="00000000" w:rsidR="00000000" w:rsidRPr="00000000">
        <w:rPr>
          <w:rtl w:val="0"/>
        </w:rPr>
      </w:r>
    </w:p>
    <w:p w:rsidR="00000000" w:rsidDel="00000000" w:rsidP="00000000" w:rsidRDefault="00000000" w:rsidRPr="00000000" w14:paraId="0000000D">
      <w:pPr>
        <w:spacing w:before="220" w:line="420.00000000000006" w:lineRule="auto"/>
        <w:rPr/>
      </w:pPr>
      <w:r w:rsidDel="00000000" w:rsidR="00000000" w:rsidRPr="00000000">
        <w:rPr>
          <w:rtl w:val="0"/>
        </w:rPr>
      </w:r>
    </w:p>
    <w:p w:rsidR="00000000" w:rsidDel="00000000" w:rsidP="00000000" w:rsidRDefault="00000000" w:rsidRPr="00000000" w14:paraId="0000000E">
      <w:pPr>
        <w:spacing w:before="220" w:line="420.00000000000006" w:lineRule="auto"/>
        <w:rPr/>
      </w:pPr>
      <w:r w:rsidDel="00000000" w:rsidR="00000000" w:rsidRPr="00000000">
        <w:rPr>
          <w:rtl w:val="0"/>
        </w:rPr>
      </w:r>
    </w:p>
    <w:p w:rsidR="00000000" w:rsidDel="00000000" w:rsidP="00000000" w:rsidRDefault="00000000" w:rsidRPr="00000000" w14:paraId="0000000F">
      <w:pPr>
        <w:spacing w:before="220" w:line="420.00000000000006" w:lineRule="auto"/>
        <w:rPr/>
      </w:pPr>
      <w:r w:rsidDel="00000000" w:rsidR="00000000" w:rsidRPr="00000000">
        <w:rPr>
          <w:rtl w:val="0"/>
        </w:rPr>
      </w:r>
    </w:p>
    <w:p w:rsidR="00000000" w:rsidDel="00000000" w:rsidP="00000000" w:rsidRDefault="00000000" w:rsidRPr="00000000" w14:paraId="00000010">
      <w:pPr>
        <w:spacing w:before="220" w:line="420.00000000000006" w:lineRule="auto"/>
        <w:rPr/>
      </w:pPr>
      <w:r w:rsidDel="00000000" w:rsidR="00000000" w:rsidRPr="00000000">
        <w:rPr>
          <w:rtl w:val="0"/>
        </w:rPr>
      </w:r>
    </w:p>
    <w:p w:rsidR="00000000" w:rsidDel="00000000" w:rsidP="00000000" w:rsidRDefault="00000000" w:rsidRPr="00000000" w14:paraId="00000011">
      <w:pPr>
        <w:spacing w:before="220" w:line="420.00000000000006" w:lineRule="auto"/>
        <w:rPr/>
      </w:pPr>
      <w:r w:rsidDel="00000000" w:rsidR="00000000" w:rsidRPr="00000000">
        <w:rPr>
          <w:rtl w:val="0"/>
        </w:rPr>
      </w:r>
    </w:p>
    <w:p w:rsidR="00000000" w:rsidDel="00000000" w:rsidP="00000000" w:rsidRDefault="00000000" w:rsidRPr="00000000" w14:paraId="00000012">
      <w:pPr>
        <w:spacing w:before="220" w:line="420.00000000000006" w:lineRule="auto"/>
        <w:rPr/>
      </w:pPr>
      <w:r w:rsidDel="00000000" w:rsidR="00000000" w:rsidRPr="00000000">
        <w:rPr>
          <w:rtl w:val="0"/>
        </w:rPr>
      </w:r>
    </w:p>
    <w:p w:rsidR="00000000" w:rsidDel="00000000" w:rsidP="00000000" w:rsidRDefault="00000000" w:rsidRPr="00000000" w14:paraId="00000013">
      <w:pPr>
        <w:spacing w:before="220" w:line="420.00000000000006" w:lineRule="auto"/>
        <w:rPr>
          <w:ins w:author="JUAN ESTEBAN PEREIRA NEIRA" w:id="0" w:date="2022-12-06T01:50:23Z"/>
        </w:rPr>
      </w:pPr>
      <w:r w:rsidDel="00000000" w:rsidR="00000000" w:rsidRPr="00000000">
        <w:rPr>
          <w:rtl w:val="0"/>
        </w:rPr>
        <w:t xml:space="preserve">Receta</w:t>
      </w:r>
      <w:ins w:author="JUAN ESTEBAN PEREIRA NEIRA" w:id="0" w:date="2022-12-06T01:50:23Z">
        <w:r w:rsidDel="00000000" w:rsidR="00000000" w:rsidRPr="00000000">
          <w:rPr>
            <w:rtl w:val="0"/>
          </w:rPr>
          <w:t xml:space="preserve">: </w:t>
        </w:r>
      </w:ins>
    </w:p>
    <w:p w:rsidR="00000000" w:rsidDel="00000000" w:rsidP="00000000" w:rsidRDefault="00000000" w:rsidRPr="00000000" w14:paraId="0000001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ingresar: </w:t>
        </w:r>
      </w:ins>
    </w:p>
    <w:p w:rsidR="00000000" w:rsidDel="00000000" w:rsidP="00000000" w:rsidRDefault="00000000" w:rsidRPr="00000000" w14:paraId="0000001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01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user1=Variable que contiene un Entry con el nombre del usuario</w:t>
        </w:r>
      </w:ins>
    </w:p>
    <w:p w:rsidR="00000000" w:rsidDel="00000000" w:rsidP="00000000" w:rsidRDefault="00000000" w:rsidRPr="00000000" w14:paraId="0000001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user=Tipo StringVar que contiene lo obtenido en la entrada de texto </w:t>
        </w:r>
      </w:ins>
    </w:p>
    <w:p w:rsidR="00000000" w:rsidDel="00000000" w:rsidP="00000000" w:rsidRDefault="00000000" w:rsidRPr="00000000" w14:paraId="0000001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password1=Variable que contiene un Entry con la contraseña </w:t>
        </w:r>
      </w:ins>
    </w:p>
    <w:p w:rsidR="00000000" w:rsidDel="00000000" w:rsidP="00000000" w:rsidRDefault="00000000" w:rsidRPr="00000000" w14:paraId="0000001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password=Tipo StringVar que contiene la contraseña obtenida de la entrada de texto</w:t>
        </w:r>
      </w:ins>
    </w:p>
    <w:p w:rsidR="00000000" w:rsidDel="00000000" w:rsidP="00000000" w:rsidRDefault="00000000" w:rsidRPr="00000000" w14:paraId="0000001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contra=Variable que contiene un Label con el texto “Ingrese Contraseña”</w:t>
        </w:r>
      </w:ins>
    </w:p>
    <w:p w:rsidR="00000000" w:rsidDel="00000000" w:rsidP="00000000" w:rsidRDefault="00000000" w:rsidRPr="00000000" w14:paraId="0000001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lus=Variable que contiene un Label con el texto de “Ingrese Usuario”</w:t>
        </w:r>
      </w:ins>
    </w:p>
    <w:p w:rsidR="00000000" w:rsidDel="00000000" w:rsidP="00000000" w:rsidRDefault="00000000" w:rsidRPr="00000000" w14:paraId="0000001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b1=Variable que contiene el </w:t>
        </w:r>
        <w:r w:rsidDel="00000000" w:rsidR="00000000" w:rsidRPr="00000000">
          <w:rPr>
            <w:rtl w:val="0"/>
          </w:rPr>
          <w:t xml:space="preserve">botón</w:t>
        </w:r>
        <w:r w:rsidDel="00000000" w:rsidR="00000000" w:rsidRPr="00000000">
          <w:rPr>
            <w:rtl w:val="0"/>
          </w:rPr>
          <w:t xml:space="preserve"> con nombre “</w:t>
        </w:r>
        <w:r w:rsidDel="00000000" w:rsidR="00000000" w:rsidRPr="00000000">
          <w:rPr>
            <w:rtl w:val="0"/>
          </w:rPr>
          <w:t xml:space="preserve">Accéder</w:t>
        </w:r>
        <w:r w:rsidDel="00000000" w:rsidR="00000000" w:rsidRPr="00000000">
          <w:rPr>
            <w:rtl w:val="0"/>
          </w:rPr>
          <w:t xml:space="preserve">” que llama a la </w:t>
        </w:r>
        <w:r w:rsidDel="00000000" w:rsidR="00000000" w:rsidRPr="00000000">
          <w:rPr>
            <w:rtl w:val="0"/>
          </w:rPr>
          <w:t xml:space="preserve">función</w:t>
        </w:r>
      </w:ins>
    </w:p>
    <w:p w:rsidR="00000000" w:rsidDel="00000000" w:rsidP="00000000" w:rsidRDefault="00000000" w:rsidRPr="00000000" w14:paraId="0000001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 </w:t>
        </w:r>
      </w:ins>
    </w:p>
    <w:p w:rsidR="00000000" w:rsidDel="00000000" w:rsidP="00000000" w:rsidRDefault="00000000" w:rsidRPr="00000000" w14:paraId="0000001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Entradas=user, password</w:t>
        </w:r>
      </w:ins>
    </w:p>
    <w:p w:rsidR="00000000" w:rsidDel="00000000" w:rsidP="00000000" w:rsidRDefault="00000000" w:rsidRPr="00000000" w14:paraId="0000001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Salidas=llamado a la función “principal” que contiene el resto del programa</w:t>
        </w:r>
      </w:ins>
    </w:p>
    <w:p w:rsidR="00000000" w:rsidDel="00000000" w:rsidP="00000000" w:rsidRDefault="00000000" w:rsidRPr="00000000" w14:paraId="0000002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esta primera función sea la encargada de preguntar un usuario y contraseña para poder dar paso al resto del programa. </w:t>
        </w:r>
      </w:ins>
    </w:p>
    <w:p w:rsidR="00000000" w:rsidDel="00000000" w:rsidP="00000000" w:rsidRDefault="00000000" w:rsidRPr="00000000" w14:paraId="0000002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funcionales: </w:t>
        </w:r>
      </w:ins>
    </w:p>
    <w:p w:rsidR="00000000" w:rsidDel="00000000" w:rsidP="00000000" w:rsidRDefault="00000000" w:rsidRPr="00000000" w14:paraId="00000022">
      <w:pPr>
        <w:numPr>
          <w:ilvl w:val="0"/>
          <w:numId w:val="2"/>
        </w:numPr>
        <w:spacing w:before="220" w:line="420.00000000000006" w:lineRule="auto"/>
        <w:ind w:left="720" w:hanging="360"/>
        <w:rPr>
          <w:ins w:author="JUAN ESTEBAN PEREIRA NEIRA" w:id="0" w:date="2022-12-06T01:50:23Z"/>
          <w:u w:val="none"/>
        </w:rPr>
      </w:pPr>
      <w:ins w:author="JUAN ESTEBAN PEREIRA NEIRA" w:id="0" w:date="2022-12-06T01:50:23Z">
        <w:r w:rsidDel="00000000" w:rsidR="00000000" w:rsidRPr="00000000">
          <w:rPr>
            <w:rtl w:val="0"/>
          </w:rPr>
          <w:t xml:space="preserve">Al ejecutar el programa:</w:t>
        </w:r>
      </w:ins>
    </w:p>
    <w:p w:rsidR="00000000" w:rsidDel="00000000" w:rsidP="00000000" w:rsidRDefault="00000000" w:rsidRPr="00000000" w14:paraId="00000023">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943225" cy="1762125"/>
              <wp:effectExtent b="0" l="0" r="0" t="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943225" cy="1762125"/>
                      </a:xfrm>
                      <a:prstGeom prst="rect"/>
                      <a:ln/>
                    </pic:spPr>
                  </pic:pic>
                </a:graphicData>
              </a:graphic>
            </wp:inline>
          </w:drawing>
        </w:r>
        <w:r w:rsidDel="00000000" w:rsidR="00000000" w:rsidRPr="00000000">
          <w:rPr>
            <w:rtl w:val="0"/>
          </w:rPr>
        </w:r>
      </w:ins>
    </w:p>
    <w:p w:rsidR="00000000" w:rsidDel="00000000" w:rsidP="00000000" w:rsidRDefault="00000000" w:rsidRPr="00000000" w14:paraId="00000024">
      <w:pPr>
        <w:numPr>
          <w:ilvl w:val="0"/>
          <w:numId w:val="2"/>
        </w:numPr>
        <w:spacing w:before="220" w:line="420.00000000000006" w:lineRule="auto"/>
        <w:ind w:left="720" w:hanging="360"/>
        <w:rPr>
          <w:ins w:author="JUAN ESTEBAN PEREIRA NEIRA" w:id="0" w:date="2022-12-06T01:50:23Z"/>
          <w:u w:val="none"/>
        </w:rPr>
      </w:pPr>
      <w:ins w:author="JUAN ESTEBAN PEREIRA NEIRA" w:id="0" w:date="2022-12-06T01:50:23Z">
        <w:r w:rsidDel="00000000" w:rsidR="00000000" w:rsidRPr="00000000">
          <w:rPr>
            <w:rtl w:val="0"/>
          </w:rPr>
          <w:t xml:space="preserve">Ingreso de datos del usuario</w:t>
        </w:r>
      </w:ins>
    </w:p>
    <w:p w:rsidR="00000000" w:rsidDel="00000000" w:rsidP="00000000" w:rsidRDefault="00000000" w:rsidRPr="00000000" w14:paraId="00000025">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886075" cy="1714500"/>
              <wp:effectExtent b="0" l="0" r="0" t="0"/>
              <wp:docPr id="52"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2886075" cy="1714500"/>
                      </a:xfrm>
                      <a:prstGeom prst="rect"/>
                      <a:ln/>
                    </pic:spPr>
                  </pic:pic>
                </a:graphicData>
              </a:graphic>
            </wp:inline>
          </w:drawing>
        </w:r>
        <w:r w:rsidDel="00000000" w:rsidR="00000000" w:rsidRPr="00000000">
          <w:rPr>
            <w:rtl w:val="0"/>
          </w:rPr>
        </w:r>
      </w:ins>
    </w:p>
    <w:p w:rsidR="00000000" w:rsidDel="00000000" w:rsidP="00000000" w:rsidRDefault="00000000" w:rsidRPr="00000000" w14:paraId="00000026">
      <w:pPr>
        <w:numPr>
          <w:ilvl w:val="0"/>
          <w:numId w:val="2"/>
        </w:numPr>
        <w:spacing w:before="220" w:line="420.00000000000006" w:lineRule="auto"/>
        <w:ind w:left="720" w:hanging="360"/>
        <w:rPr>
          <w:ins w:author="JUAN ESTEBAN PEREIRA NEIRA" w:id="0" w:date="2022-12-06T01:50:23Z"/>
          <w:u w:val="none"/>
        </w:rPr>
      </w:pPr>
      <w:ins w:author="JUAN ESTEBAN PEREIRA NEIRA" w:id="0" w:date="2022-12-06T01:50:23Z">
        <w:r w:rsidDel="00000000" w:rsidR="00000000" w:rsidRPr="00000000">
          <w:rPr>
            <w:rtl w:val="0"/>
          </w:rPr>
          <w:t xml:space="preserve">Al ingresar contraseña o usuario incorrecto se mostrará que es “Incorrecto” en la parte superior izquierda </w:t>
        </w:r>
      </w:ins>
    </w:p>
    <w:p w:rsidR="00000000" w:rsidDel="00000000" w:rsidP="00000000" w:rsidRDefault="00000000" w:rsidRPr="00000000" w14:paraId="00000027">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867025" cy="1628775"/>
              <wp:effectExtent b="0" l="0" r="0" t="0"/>
              <wp:docPr id="15"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2867025" cy="1628775"/>
                      </a:xfrm>
                      <a:prstGeom prst="rect"/>
                      <a:ln/>
                    </pic:spPr>
                  </pic:pic>
                </a:graphicData>
              </a:graphic>
            </wp:inline>
          </w:drawing>
        </w:r>
        <w:r w:rsidDel="00000000" w:rsidR="00000000" w:rsidRPr="00000000">
          <w:rPr>
            <w:rtl w:val="0"/>
          </w:rPr>
        </w:r>
      </w:ins>
    </w:p>
    <w:p w:rsidR="00000000" w:rsidDel="00000000" w:rsidP="00000000" w:rsidRDefault="00000000" w:rsidRPr="00000000" w14:paraId="00000028">
      <w:pPr>
        <w:numPr>
          <w:ilvl w:val="0"/>
          <w:numId w:val="2"/>
        </w:numPr>
        <w:spacing w:before="220" w:line="420.00000000000006" w:lineRule="auto"/>
        <w:ind w:left="720" w:hanging="360"/>
        <w:rPr>
          <w:ins w:author="JUAN ESTEBAN PEREIRA NEIRA" w:id="0" w:date="2022-12-06T01:50:23Z"/>
          <w:u w:val="none"/>
        </w:rPr>
      </w:pPr>
      <w:ins w:author="JUAN ESTEBAN PEREIRA NEIRA" w:id="0" w:date="2022-12-06T01:50:23Z">
        <w:r w:rsidDel="00000000" w:rsidR="00000000" w:rsidRPr="00000000">
          <w:rPr>
            <w:rtl w:val="0"/>
          </w:rPr>
          <w:t xml:space="preserve">Caso de contraseña correcta. Paso al programa principal</w:t>
        </w:r>
      </w:ins>
    </w:p>
    <w:p w:rsidR="00000000" w:rsidDel="00000000" w:rsidP="00000000" w:rsidRDefault="00000000" w:rsidRPr="00000000" w14:paraId="00000029">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289300"/>
              <wp:effectExtent b="0" l="0" r="0" t="0"/>
              <wp:docPr id="49"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5731200" cy="3289300"/>
                      </a:xfrm>
                      <a:prstGeom prst="rect"/>
                      <a:ln/>
                    </pic:spPr>
                  </pic:pic>
                </a:graphicData>
              </a:graphic>
            </wp:inline>
          </w:drawing>
        </w:r>
        <w:r w:rsidDel="00000000" w:rsidR="00000000" w:rsidRPr="00000000">
          <w:rPr>
            <w:rtl w:val="0"/>
          </w:rPr>
        </w:r>
      </w:ins>
    </w:p>
    <w:p w:rsidR="00000000" w:rsidDel="00000000" w:rsidP="00000000" w:rsidRDefault="00000000" w:rsidRPr="00000000" w14:paraId="0000002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principal: </w:t>
        </w:r>
      </w:ins>
    </w:p>
    <w:p w:rsidR="00000000" w:rsidDel="00000000" w:rsidP="00000000" w:rsidRDefault="00000000" w:rsidRPr="00000000" w14:paraId="0000002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02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PRIMER INTERFAZ</w:t>
        </w:r>
      </w:ins>
    </w:p>
    <w:p w:rsidR="00000000" w:rsidDel="00000000" w:rsidP="00000000" w:rsidRDefault="00000000" w:rsidRPr="00000000" w14:paraId="0000002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nombre, apellido, hora, fecha, codigo, curso, jornada, recurso, elemento1, codigo2, cantidad2A, tipo, Ele1, ti2, </w:t>
        </w:r>
      </w:ins>
    </w:p>
    <w:p w:rsidR="00000000" w:rsidDel="00000000" w:rsidP="00000000" w:rsidRDefault="00000000" w:rsidRPr="00000000" w14:paraId="0000002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donaobaja=Variables de tipo StringVar que contiene datos preguntados al usuario de tipo cadena. </w:t>
        </w:r>
      </w:ins>
    </w:p>
    <w:p w:rsidR="00000000" w:rsidDel="00000000" w:rsidP="00000000" w:rsidRDefault="00000000" w:rsidRPr="00000000" w14:paraId="0000002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codigo, numCelular, cantidad, codigo2, cantidad2A, cant2A, cod2=Variables de tipo IntVar</w:t>
        </w:r>
      </w:ins>
    </w:p>
    <w:p w:rsidR="00000000" w:rsidDel="00000000" w:rsidP="00000000" w:rsidRDefault="00000000" w:rsidRPr="00000000" w14:paraId="0000003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que contienen datos de tipo numérico preguntados al usuario</w:t>
        </w:r>
      </w:ins>
    </w:p>
    <w:p w:rsidR="00000000" w:rsidDel="00000000" w:rsidP="00000000" w:rsidRDefault="00000000" w:rsidRPr="00000000" w14:paraId="0000003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ventana2=Variable que abre la segunda ventana tras ingresar usuario y contraseña correctos. </w:t>
        </w:r>
      </w:ins>
    </w:p>
    <w:p w:rsidR="00000000" w:rsidDel="00000000" w:rsidP="00000000" w:rsidRDefault="00000000" w:rsidRPr="00000000" w14:paraId="0000003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panel=Variable que contiene un panel de pestañas del módulo ttk.Notebook </w:t>
        </w:r>
      </w:ins>
    </w:p>
    <w:p w:rsidR="00000000" w:rsidDel="00000000" w:rsidP="00000000" w:rsidRDefault="00000000" w:rsidRPr="00000000" w14:paraId="0000003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tab1=Indica el panel sobre el cual se trabajará </w:t>
        </w:r>
      </w:ins>
    </w:p>
    <w:p w:rsidR="00000000" w:rsidDel="00000000" w:rsidP="00000000" w:rsidRDefault="00000000" w:rsidRPr="00000000" w14:paraId="0000003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nombrA=Variable que contiene un Label que dice “Nombres: “</w:t>
        </w:r>
      </w:ins>
    </w:p>
    <w:p w:rsidR="00000000" w:rsidDel="00000000" w:rsidP="00000000" w:rsidRDefault="00000000" w:rsidRPr="00000000" w14:paraId="0000003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nombr=Variable que contiene un Entry para que el usuario ingrese su nombre </w:t>
        </w:r>
      </w:ins>
    </w:p>
    <w:p w:rsidR="00000000" w:rsidDel="00000000" w:rsidP="00000000" w:rsidRDefault="00000000" w:rsidRPr="00000000" w14:paraId="0000003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apellidA=Variable que contiene un Label que dice “Apellidos”</w:t>
        </w:r>
      </w:ins>
    </w:p>
    <w:p w:rsidR="00000000" w:rsidDel="00000000" w:rsidP="00000000" w:rsidRDefault="00000000" w:rsidRPr="00000000" w14:paraId="0000003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apellid=Variable que contiene un Entry para que el usuario ingrese su apellido</w:t>
        </w:r>
      </w:ins>
    </w:p>
    <w:p w:rsidR="00000000" w:rsidDel="00000000" w:rsidP="00000000" w:rsidRDefault="00000000" w:rsidRPr="00000000" w14:paraId="0000003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horA=Variable que contiene un Label que dice “Hora a la que se realizó el préstamo: ”</w:t>
        </w:r>
      </w:ins>
    </w:p>
    <w:p w:rsidR="00000000" w:rsidDel="00000000" w:rsidP="00000000" w:rsidRDefault="00000000" w:rsidRPr="00000000" w14:paraId="0000003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hor=Variable que contiene un Entry para que se ingrese la hora de préstamo </w:t>
        </w:r>
      </w:ins>
    </w:p>
    <w:p w:rsidR="00000000" w:rsidDel="00000000" w:rsidP="00000000" w:rsidRDefault="00000000" w:rsidRPr="00000000" w14:paraId="0000003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fechA=Variable que contiene un Label que dice “Fecha en la que se realizó el préstamo: “ </w:t>
        </w:r>
      </w:ins>
    </w:p>
    <w:p w:rsidR="00000000" w:rsidDel="00000000" w:rsidP="00000000" w:rsidRDefault="00000000" w:rsidRPr="00000000" w14:paraId="0000003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fech=Variable que contiene un Entry para que se ingrese la fecha del préstamo</w:t>
        </w:r>
      </w:ins>
    </w:p>
    <w:p w:rsidR="00000000" w:rsidDel="00000000" w:rsidP="00000000" w:rsidRDefault="00000000" w:rsidRPr="00000000" w14:paraId="0000003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codigA=Variable que contiene un Label que dice “Código del estudiante, profesor u otros:” para tener una identificación del usuario</w:t>
        </w:r>
      </w:ins>
    </w:p>
    <w:p w:rsidR="00000000" w:rsidDel="00000000" w:rsidP="00000000" w:rsidRDefault="00000000" w:rsidRPr="00000000" w14:paraId="0000003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codig=Variable que contiene un Entry para que se ingrese el código o identificación del usuario </w:t>
        </w:r>
      </w:ins>
    </w:p>
    <w:p w:rsidR="00000000" w:rsidDel="00000000" w:rsidP="00000000" w:rsidRDefault="00000000" w:rsidRPr="00000000" w14:paraId="0000003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numCelulaA=Variable que contiene un Label que dice: “Número celular del usuario: ”</w:t>
        </w:r>
      </w:ins>
    </w:p>
    <w:p w:rsidR="00000000" w:rsidDel="00000000" w:rsidP="00000000" w:rsidRDefault="00000000" w:rsidRPr="00000000" w14:paraId="0000003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numCelula=Variable que contiene un Entry para que se ingrese el numero celular de usuario</w:t>
        </w:r>
      </w:ins>
    </w:p>
    <w:p w:rsidR="00000000" w:rsidDel="00000000" w:rsidP="00000000" w:rsidRDefault="00000000" w:rsidRPr="00000000" w14:paraId="0000004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cursA=Variable que contiene un Label que dice: “Programa o curso del usuario: “</w:t>
        </w:r>
      </w:ins>
    </w:p>
    <w:p w:rsidR="00000000" w:rsidDel="00000000" w:rsidP="00000000" w:rsidRDefault="00000000" w:rsidRPr="00000000" w14:paraId="0000004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curs=Variable que contiene un Entry para que se ingrese el curso al que pertenece el usuaro</w:t>
        </w:r>
      </w:ins>
    </w:p>
    <w:p w:rsidR="00000000" w:rsidDel="00000000" w:rsidP="00000000" w:rsidRDefault="00000000" w:rsidRPr="00000000" w14:paraId="0000004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jornadA=Variable que contiene un Label que dice: Jornada, especifique: Diurna o Nocturna:“</w:t>
        </w:r>
      </w:ins>
    </w:p>
    <w:p w:rsidR="00000000" w:rsidDel="00000000" w:rsidP="00000000" w:rsidRDefault="00000000" w:rsidRPr="00000000" w14:paraId="0000004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jornad=Entrry variable que contien un Entry para que se ingrese la jornada que cursa el usuario </w:t>
        </w:r>
      </w:ins>
    </w:p>
    <w:p w:rsidR="00000000" w:rsidDel="00000000" w:rsidP="00000000" w:rsidRDefault="00000000" w:rsidRPr="00000000" w14:paraId="0000004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recursA=Variable que contiene un Label que dice: “Código o nombre del elemento prestado:”</w:t>
        </w:r>
      </w:ins>
    </w:p>
    <w:p w:rsidR="00000000" w:rsidDel="00000000" w:rsidP="00000000" w:rsidRDefault="00000000" w:rsidRPr="00000000" w14:paraId="0000004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recurs=Variable que contiene un Entry para que se ingrese el recurso que fue prestado </w:t>
        </w:r>
      </w:ins>
    </w:p>
    <w:p w:rsidR="00000000" w:rsidDel="00000000" w:rsidP="00000000" w:rsidRDefault="00000000" w:rsidRPr="00000000" w14:paraId="0000004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cantidaA=Variable que contiene un Label que dice: “Cantidad o recurso o elemento prestado:” </w:t>
        </w:r>
      </w:ins>
    </w:p>
    <w:p w:rsidR="00000000" w:rsidDel="00000000" w:rsidP="00000000" w:rsidRDefault="00000000" w:rsidRPr="00000000" w14:paraId="0000004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etiqueta=Variable que contiene un Label que dice “Sección de préstamos activos” </w:t>
        </w:r>
      </w:ins>
    </w:p>
    <w:p w:rsidR="00000000" w:rsidDel="00000000" w:rsidP="00000000" w:rsidRDefault="00000000" w:rsidRPr="00000000" w14:paraId="0000004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datost=Variable que contiene un Label, que dice “"Para efectuar un prestamos y enviar los datos del beneficiario, clique el siguiente botón:"</w:t>
        </w:r>
      </w:ins>
    </w:p>
    <w:p w:rsidR="00000000" w:rsidDel="00000000" w:rsidP="00000000" w:rsidRDefault="00000000" w:rsidRPr="00000000" w14:paraId="0000004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botonenviar=Variable que contiene un botón para llamar a la función “enviardatos” </w:t>
        </w:r>
      </w:ins>
    </w:p>
    <w:p w:rsidR="00000000" w:rsidDel="00000000" w:rsidP="00000000" w:rsidRDefault="00000000" w:rsidRPr="00000000" w14:paraId="0000004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botonborrar=Variable que contiene un botón para llamar a la función “borrarregistro” </w:t>
        </w:r>
      </w:ins>
    </w:p>
    <w:p w:rsidR="00000000" w:rsidDel="00000000" w:rsidP="00000000" w:rsidRDefault="00000000" w:rsidRPr="00000000" w14:paraId="0000004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borrar1=Variable que contiene un Label que dice “Para borrar un registro selecciona en la tabla inferior: el estudiante y presione el botón: Finalizar Préstamo” </w:t>
        </w:r>
      </w:ins>
    </w:p>
    <w:p w:rsidR="00000000" w:rsidDel="00000000" w:rsidP="00000000" w:rsidRDefault="00000000" w:rsidRPr="00000000" w14:paraId="0000004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botonfinalizar=Variable que contiene un botón para llamar a la funcion “terminarprestamo” </w:t>
        </w:r>
      </w:ins>
    </w:p>
    <w:p w:rsidR="00000000" w:rsidDel="00000000" w:rsidP="00000000" w:rsidRDefault="00000000" w:rsidRPr="00000000" w14:paraId="0000004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finalizarpres=Variable que contiene un Label que dice “Para finalizar un préstamo en la selección en la tabla inferior; el estudiante y presiones el botón; Finalizar Préstamo” </w:t>
        </w:r>
      </w:ins>
    </w:p>
    <w:p w:rsidR="00000000" w:rsidDel="00000000" w:rsidP="00000000" w:rsidRDefault="00000000" w:rsidRPr="00000000" w14:paraId="0000004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botoneditar=Variable que contiene un botón para llamar a la función “seleccionado” </w:t>
        </w:r>
      </w:ins>
    </w:p>
    <w:p w:rsidR="00000000" w:rsidDel="00000000" w:rsidP="00000000" w:rsidRDefault="00000000" w:rsidRPr="00000000" w14:paraId="0000004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editartext=Variable que contiene un Label que dice “Para editar un registro seleccione : en la tabla inferior: el estudiante y presione el botón: Editar Registro, cuando haya cambiado los valores presione: Actualizar” </w:t>
        </w:r>
      </w:ins>
    </w:p>
    <w:p w:rsidR="00000000" w:rsidDel="00000000" w:rsidP="00000000" w:rsidRDefault="00000000" w:rsidRPr="00000000" w14:paraId="0000005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actualizar=Variable que contien un boton para llamar a la función “editarregistro” </w:t>
        </w:r>
      </w:ins>
    </w:p>
    <w:p w:rsidR="00000000" w:rsidDel="00000000" w:rsidP="00000000" w:rsidRDefault="00000000" w:rsidRPr="00000000" w14:paraId="0000005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borrarlabel=Variable que contiene un Label que dice “Para limpiar los campos de entrada de texto pulse: Limpiar” </w:t>
        </w:r>
      </w:ins>
    </w:p>
    <w:p w:rsidR="00000000" w:rsidDel="00000000" w:rsidP="00000000" w:rsidRDefault="00000000" w:rsidRPr="00000000" w14:paraId="0000005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botonlimpiar=Variable que contiene un botón para llamar a la función “eliminarcasillas” </w:t>
        </w:r>
      </w:ins>
    </w:p>
    <w:p w:rsidR="00000000" w:rsidDel="00000000" w:rsidP="00000000" w:rsidRDefault="00000000" w:rsidRPr="00000000" w14:paraId="0000005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labelusuario=Variable que contiene un Label que dice “Usuario” y es encargado de mostrar el usuario que inicio sesión </w:t>
        </w:r>
      </w:ins>
    </w:p>
    <w:p w:rsidR="00000000" w:rsidDel="00000000" w:rsidP="00000000" w:rsidRDefault="00000000" w:rsidRPr="00000000" w14:paraId="0000005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trev=Variable que contiene una tabla con los datos ingresados del usuario anteriormente, perteneciente al módulo ttk.Treeview </w:t>
        </w:r>
      </w:ins>
    </w:p>
    <w:p w:rsidR="00000000" w:rsidDel="00000000" w:rsidP="00000000" w:rsidRDefault="00000000" w:rsidRPr="00000000" w14:paraId="0000005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SEGUNDA INTERFAZ </w:t>
        </w:r>
      </w:ins>
    </w:p>
    <w:p w:rsidR="00000000" w:rsidDel="00000000" w:rsidP="00000000" w:rsidRDefault="00000000" w:rsidRPr="00000000" w14:paraId="0000005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tab2=Contiene un segundo panel o pestaña perteneciente al módulo ttk.Frame</w:t>
        </w:r>
      </w:ins>
    </w:p>
    <w:p w:rsidR="00000000" w:rsidDel="00000000" w:rsidP="00000000" w:rsidRDefault="00000000" w:rsidRPr="00000000" w14:paraId="0000005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ElementoA1=Variable que contiene un Label que dice “Nombre del elemento” </w:t>
        </w:r>
      </w:ins>
    </w:p>
    <w:p w:rsidR="00000000" w:rsidDel="00000000" w:rsidP="00000000" w:rsidRDefault="00000000" w:rsidRPr="00000000" w14:paraId="0000005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ElementoA2=Variable que contiene un Entry para registrar el tipo de elemento al inventario</w:t>
        </w:r>
      </w:ins>
    </w:p>
    <w:p w:rsidR="00000000" w:rsidDel="00000000" w:rsidP="00000000" w:rsidRDefault="00000000" w:rsidRPr="00000000" w14:paraId="0000005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cantidadA2=Variable que contiene un Label que dice: “Cantidad” </w:t>
        </w:r>
      </w:ins>
    </w:p>
    <w:p w:rsidR="00000000" w:rsidDel="00000000" w:rsidP="00000000" w:rsidRDefault="00000000" w:rsidRPr="00000000" w14:paraId="0000005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cantidad2Variable que contiene un Entry que captura la cantidad de elementos ingresados al inventario</w:t>
        </w:r>
      </w:ins>
    </w:p>
    <w:p w:rsidR="00000000" w:rsidDel="00000000" w:rsidP="00000000" w:rsidRDefault="00000000" w:rsidRPr="00000000" w14:paraId="0000005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codigA2=Variable que contiene un Label que dice: “Código/ID del elemento:” </w:t>
        </w:r>
      </w:ins>
    </w:p>
    <w:p w:rsidR="00000000" w:rsidDel="00000000" w:rsidP="00000000" w:rsidRDefault="00000000" w:rsidRPr="00000000" w14:paraId="0000005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codig2=Variable que contiene un Entry para capturar el código del elemento </w:t>
        </w:r>
      </w:ins>
    </w:p>
    <w:p w:rsidR="00000000" w:rsidDel="00000000" w:rsidP="00000000" w:rsidRDefault="00000000" w:rsidRPr="00000000" w14:paraId="0000005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textotipo=Variable que contiene un Label que dice “Tipo del recurso: Deportivo o Musical” </w:t>
        </w:r>
      </w:ins>
    </w:p>
    <w:p w:rsidR="00000000" w:rsidDel="00000000" w:rsidP="00000000" w:rsidRDefault="00000000" w:rsidRPr="00000000" w14:paraId="0000005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tip=Variable que contiene un Entry para capturar el tipo de elemento </w:t>
        </w:r>
      </w:ins>
    </w:p>
    <w:p w:rsidR="00000000" w:rsidDel="00000000" w:rsidP="00000000" w:rsidRDefault="00000000" w:rsidRPr="00000000" w14:paraId="0000005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botonenviar2=Variable que contiene un botón que llama  a la función “enviarelementos” </w:t>
        </w:r>
      </w:ins>
    </w:p>
    <w:p w:rsidR="00000000" w:rsidDel="00000000" w:rsidP="00000000" w:rsidRDefault="00000000" w:rsidRPr="00000000" w14:paraId="0000006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botoneditar2=Variable que contiene un botón que llama a la función “seleccionado2” </w:t>
        </w:r>
      </w:ins>
    </w:p>
    <w:p w:rsidR="00000000" w:rsidDel="00000000" w:rsidP="00000000" w:rsidRDefault="00000000" w:rsidRPr="00000000" w14:paraId="0000006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editartext2=Variable que contiene un Label que dice: “Para editar un registro seleccione: en la tabla inferior: el estudiante y presione el botón: Editar Registro, cuando haya cambiado los valores presiones: Actualizar” </w:t>
        </w:r>
      </w:ins>
    </w:p>
    <w:p w:rsidR="00000000" w:rsidDel="00000000" w:rsidP="00000000" w:rsidRDefault="00000000" w:rsidRPr="00000000" w14:paraId="0000006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actualizar2=Variable que contiene un botón para llamar a la función “editaregistroelemento” </w:t>
        </w:r>
      </w:ins>
    </w:p>
    <w:p w:rsidR="00000000" w:rsidDel="00000000" w:rsidP="00000000" w:rsidRDefault="00000000" w:rsidRPr="00000000" w14:paraId="0000006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etiqueta2=Variable que contiene un Label que dice: “Sección para visualizar los elementos totales de bienestar disponibles, así como agregar nuevos elementos o darlos de baja” </w:t>
        </w:r>
      </w:ins>
    </w:p>
    <w:p w:rsidR="00000000" w:rsidDel="00000000" w:rsidP="00000000" w:rsidRDefault="00000000" w:rsidRPr="00000000" w14:paraId="0000006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arbol2=Contiene la segunda tabla donde se agregan o bajan elementos de bienestar, perteneciente al módulo ttk.Treeview </w:t>
        </w:r>
      </w:ins>
    </w:p>
    <w:p w:rsidR="00000000" w:rsidDel="00000000" w:rsidP="00000000" w:rsidRDefault="00000000" w:rsidRPr="00000000" w14:paraId="0000006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TERCER INTERFAZ</w:t>
        </w:r>
      </w:ins>
    </w:p>
    <w:p w:rsidR="00000000" w:rsidDel="00000000" w:rsidP="00000000" w:rsidRDefault="00000000" w:rsidRPr="00000000" w14:paraId="0000006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tab3=Contiene el tercer panel o pestaña perteneciente al módulo ttk.Frame</w:t>
        </w:r>
      </w:ins>
    </w:p>
    <w:p w:rsidR="00000000" w:rsidDel="00000000" w:rsidP="00000000" w:rsidRDefault="00000000" w:rsidRPr="00000000" w14:paraId="0000006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etiqueta3=Variable que contiene un Label que dice: “Sección para visualizar prestamos finalizados” </w:t>
        </w:r>
      </w:ins>
    </w:p>
    <w:p w:rsidR="00000000" w:rsidDel="00000000" w:rsidP="00000000" w:rsidRDefault="00000000" w:rsidRPr="00000000" w14:paraId="0000006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vistarbol3=Contiene la tercera tabla donde se agrega el historial de prestamos finalizados, perteneciente al modulo ttk.Treeview</w:t>
        </w:r>
      </w:ins>
    </w:p>
    <w:p w:rsidR="00000000" w:rsidDel="00000000" w:rsidP="00000000" w:rsidRDefault="00000000" w:rsidRPr="00000000" w14:paraId="0000006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etiqueta4=Variable que contiene un Label que dice: “Registro de elementos dados de baja y elementos adquiridos o donación” </w:t>
        </w:r>
      </w:ins>
    </w:p>
    <w:p w:rsidR="00000000" w:rsidDel="00000000" w:rsidP="00000000" w:rsidRDefault="00000000" w:rsidRPr="00000000" w14:paraId="0000006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tree4=Contiene la cuarta tabla donde se agregan dichos registros perteneciente al modulo ttk.Treeview </w:t>
        </w:r>
      </w:ins>
    </w:p>
    <w:p w:rsidR="00000000" w:rsidDel="00000000" w:rsidP="00000000" w:rsidRDefault="00000000" w:rsidRPr="00000000" w14:paraId="0000006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EA1=Variable que contiene un Label que dice : “Nombre del elemento” </w:t>
        </w:r>
      </w:ins>
    </w:p>
    <w:p w:rsidR="00000000" w:rsidDel="00000000" w:rsidP="00000000" w:rsidRDefault="00000000" w:rsidRPr="00000000" w14:paraId="0000006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EA2= Variable que contiene un Entry para agregar el elemento </w:t>
        </w:r>
      </w:ins>
    </w:p>
    <w:p w:rsidR="00000000" w:rsidDel="00000000" w:rsidP="00000000" w:rsidRDefault="00000000" w:rsidRPr="00000000" w14:paraId="0000006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cA2=Variable que contiene un Label que dice: “Cantidad” </w:t>
        </w:r>
      </w:ins>
    </w:p>
    <w:p w:rsidR="00000000" w:rsidDel="00000000" w:rsidP="00000000" w:rsidRDefault="00000000" w:rsidRPr="00000000" w14:paraId="0000006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c2=Variable que contiene un Entry para entrar la cantidad de elementos </w:t>
        </w:r>
      </w:ins>
    </w:p>
    <w:p w:rsidR="00000000" w:rsidDel="00000000" w:rsidP="00000000" w:rsidRDefault="00000000" w:rsidRPr="00000000" w14:paraId="0000006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coA2=Variable que contiene un Label que dice “Código/ID del elemento: ”</w:t>
        </w:r>
      </w:ins>
    </w:p>
    <w:p w:rsidR="00000000" w:rsidDel="00000000" w:rsidP="00000000" w:rsidRDefault="00000000" w:rsidRPr="00000000" w14:paraId="0000007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co2=Variable que contiene un Entry para agregar el código del elemento </w:t>
        </w:r>
      </w:ins>
    </w:p>
    <w:p w:rsidR="00000000" w:rsidDel="00000000" w:rsidP="00000000" w:rsidRDefault="00000000" w:rsidRPr="00000000" w14:paraId="0000007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textip=Variable que contiene un Label que dice: “Tipo del recurso: Deportivo o Musical” </w:t>
        </w:r>
      </w:ins>
    </w:p>
    <w:p w:rsidR="00000000" w:rsidDel="00000000" w:rsidP="00000000" w:rsidRDefault="00000000" w:rsidRPr="00000000" w14:paraId="0000007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ti=Variable que contiene un Entry para capturar el tipo de recurso </w:t>
        </w:r>
      </w:ins>
    </w:p>
    <w:p w:rsidR="00000000" w:rsidDel="00000000" w:rsidP="00000000" w:rsidRDefault="00000000" w:rsidRPr="00000000" w14:paraId="0000007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donaobajalabel=Variable que contiene un Label que dice: “Indique si es baja o donación” </w:t>
        </w:r>
      </w:ins>
    </w:p>
    <w:p w:rsidR="00000000" w:rsidDel="00000000" w:rsidP="00000000" w:rsidRDefault="00000000" w:rsidRPr="00000000" w14:paraId="0000007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donaobajaentry=Variable que contiene un Entry para preguntar estos parámetros </w:t>
        </w:r>
      </w:ins>
    </w:p>
    <w:p w:rsidR="00000000" w:rsidDel="00000000" w:rsidP="00000000" w:rsidRDefault="00000000" w:rsidRPr="00000000" w14:paraId="0000007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btenviar=Variable que contiene un botón que llama a la función “listo” </w:t>
        </w:r>
      </w:ins>
    </w:p>
    <w:p w:rsidR="00000000" w:rsidDel="00000000" w:rsidP="00000000" w:rsidRDefault="00000000" w:rsidRPr="00000000" w14:paraId="0000007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 </w:t>
        </w:r>
      </w:ins>
    </w:p>
    <w:p w:rsidR="00000000" w:rsidDel="00000000" w:rsidP="00000000" w:rsidRDefault="00000000" w:rsidRPr="00000000" w14:paraId="0000007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 numCelular, cantidad, codigo2, cantidad2A, cant2A, cod2, nombre, apellido, hora, fecha, codigo, curso, jornada, recurso, elemento1, codigo2, cantidad2A, tipo, Ele1, ti2, </w:t>
        </w:r>
      </w:ins>
    </w:p>
    <w:p w:rsidR="00000000" w:rsidDel="00000000" w:rsidP="00000000" w:rsidRDefault="00000000" w:rsidRPr="00000000" w14:paraId="0000007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 Llamado a las distintas funciones que mencione en los botones anteriores. </w:t>
        </w:r>
      </w:ins>
    </w:p>
    <w:p w:rsidR="00000000" w:rsidDel="00000000" w:rsidP="00000000" w:rsidRDefault="00000000" w:rsidRPr="00000000" w14:paraId="0000007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esta función sea como su nombre lo dice, la principal puesto que esta tiene el cuerpo del programa así como es la encargada de mandar a llamar las demás funciones que realizan otras tareas. </w:t>
        </w:r>
      </w:ins>
    </w:p>
    <w:p w:rsidR="00000000" w:rsidDel="00000000" w:rsidP="00000000" w:rsidRDefault="00000000" w:rsidRPr="00000000" w14:paraId="0000007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funcionales: </w:t>
        </w:r>
      </w:ins>
    </w:p>
    <w:p w:rsidR="00000000" w:rsidDel="00000000" w:rsidP="00000000" w:rsidRDefault="00000000" w:rsidRPr="00000000" w14:paraId="0000007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Página principal: </w:t>
        </w:r>
      </w:ins>
    </w:p>
    <w:p w:rsidR="00000000" w:rsidDel="00000000" w:rsidP="00000000" w:rsidRDefault="00000000" w:rsidRPr="00000000" w14:paraId="0000007C">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2258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ins>
    </w:p>
    <w:p w:rsidR="00000000" w:rsidDel="00000000" w:rsidP="00000000" w:rsidRDefault="00000000" w:rsidRPr="00000000" w14:paraId="0000007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Segunda página: </w:t>
        </w:r>
      </w:ins>
    </w:p>
    <w:p w:rsidR="00000000" w:rsidDel="00000000" w:rsidP="00000000" w:rsidRDefault="00000000" w:rsidRPr="00000000" w14:paraId="0000007E">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4229100"/>
              <wp:effectExtent b="0" l="0" r="0" t="0"/>
              <wp:docPr id="44" name="image48.png"/>
              <a:graphic>
                <a:graphicData uri="http://schemas.openxmlformats.org/drawingml/2006/picture">
                  <pic:pic>
                    <pic:nvPicPr>
                      <pic:cNvPr id="0" name="image48.png"/>
                      <pic:cNvPicPr preferRelativeResize="0"/>
                    </pic:nvPicPr>
                    <pic:blipFill>
                      <a:blip r:embed="rId11"/>
                      <a:srcRect b="0" l="0" r="0" t="0"/>
                      <a:stretch>
                        <a:fillRect/>
                      </a:stretch>
                    </pic:blipFill>
                    <pic:spPr>
                      <a:xfrm>
                        <a:off x="0" y="0"/>
                        <a:ext cx="5731200" cy="4229100"/>
                      </a:xfrm>
                      <a:prstGeom prst="rect"/>
                      <a:ln/>
                    </pic:spPr>
                  </pic:pic>
                </a:graphicData>
              </a:graphic>
            </wp:inline>
          </w:drawing>
        </w:r>
        <w:r w:rsidDel="00000000" w:rsidR="00000000" w:rsidRPr="00000000">
          <w:rPr>
            <w:rtl w:val="0"/>
          </w:rPr>
        </w:r>
      </w:ins>
    </w:p>
    <w:p w:rsidR="00000000" w:rsidDel="00000000" w:rsidP="00000000" w:rsidRDefault="00000000" w:rsidRPr="00000000" w14:paraId="0000007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Tercera página: </w:t>
        </w:r>
      </w:ins>
    </w:p>
    <w:p w:rsidR="00000000" w:rsidDel="00000000" w:rsidP="00000000" w:rsidRDefault="00000000" w:rsidRPr="00000000" w14:paraId="00000080">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035300"/>
              <wp:effectExtent b="0" l="0" r="0" t="0"/>
              <wp:docPr id="65" name="image57.png"/>
              <a:graphic>
                <a:graphicData uri="http://schemas.openxmlformats.org/drawingml/2006/picture">
                  <pic:pic>
                    <pic:nvPicPr>
                      <pic:cNvPr id="0" name="image57.png"/>
                      <pic:cNvPicPr preferRelativeResize="0"/>
                    </pic:nvPicPr>
                    <pic:blipFill>
                      <a:blip r:embed="rId12"/>
                      <a:srcRect b="0" l="0" r="0" t="0"/>
                      <a:stretch>
                        <a:fillRect/>
                      </a:stretch>
                    </pic:blipFill>
                    <pic:spPr>
                      <a:xfrm>
                        <a:off x="0" y="0"/>
                        <a:ext cx="5731200" cy="3035300"/>
                      </a:xfrm>
                      <a:prstGeom prst="rect"/>
                      <a:ln/>
                    </pic:spPr>
                  </pic:pic>
                </a:graphicData>
              </a:graphic>
            </wp:inline>
          </w:drawing>
        </w:r>
        <w:r w:rsidDel="00000000" w:rsidR="00000000" w:rsidRPr="00000000">
          <w:rPr>
            <w:rtl w:val="0"/>
          </w:rPr>
        </w:r>
      </w:ins>
    </w:p>
    <w:p w:rsidR="00000000" w:rsidDel="00000000" w:rsidP="00000000" w:rsidRDefault="00000000" w:rsidRPr="00000000" w14:paraId="0000008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08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almacenaArchivo </w:t>
        </w:r>
      </w:ins>
    </w:p>
    <w:p w:rsidR="00000000" w:rsidDel="00000000" w:rsidP="00000000" w:rsidRDefault="00000000" w:rsidRPr="00000000" w14:paraId="0000008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08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nombreFile=Variable que contiene el nombre del archivo donde guardaremos la información </w:t>
        </w:r>
      </w:ins>
    </w:p>
    <w:p w:rsidR="00000000" w:rsidDel="00000000" w:rsidP="00000000" w:rsidRDefault="00000000" w:rsidRPr="00000000" w14:paraId="0000008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cadenaAlmacenar=Variable que contiene la cadena con los datos del usuario ingresados</w:t>
        </w:r>
      </w:ins>
    </w:p>
    <w:p w:rsidR="00000000" w:rsidDel="00000000" w:rsidP="00000000" w:rsidRDefault="00000000" w:rsidRPr="00000000" w14:paraId="0000008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file= Variable que me permite interactuar con el archivo de texto </w:t>
        </w:r>
      </w:ins>
    </w:p>
    <w:p w:rsidR="00000000" w:rsidDel="00000000" w:rsidP="00000000" w:rsidRDefault="00000000" w:rsidRPr="00000000" w14:paraId="0000008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 </w:t>
        </w:r>
      </w:ins>
    </w:p>
    <w:p w:rsidR="00000000" w:rsidDel="00000000" w:rsidP="00000000" w:rsidRDefault="00000000" w:rsidRPr="00000000" w14:paraId="0000008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Entradas=nombreFile, CadenaAlmacenar, file </w:t>
        </w:r>
      </w:ins>
    </w:p>
    <w:p w:rsidR="00000000" w:rsidDel="00000000" w:rsidP="00000000" w:rsidRDefault="00000000" w:rsidRPr="00000000" w14:paraId="0000008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Salidas=Escritura en archivo de texto</w:t>
        </w:r>
      </w:ins>
    </w:p>
    <w:p w:rsidR="00000000" w:rsidDel="00000000" w:rsidP="00000000" w:rsidRDefault="00000000" w:rsidRPr="00000000" w14:paraId="0000008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El propósito de la variable es que me escriba un registro de los prestamos realizados en una hoja de texto. </w:t>
        </w:r>
      </w:ins>
    </w:p>
    <w:p w:rsidR="00000000" w:rsidDel="00000000" w:rsidP="00000000" w:rsidRDefault="00000000" w:rsidRPr="00000000" w14:paraId="0000008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w:t>
        </w:r>
      </w:ins>
    </w:p>
    <w:p w:rsidR="00000000" w:rsidDel="00000000" w:rsidP="00000000" w:rsidRDefault="00000000" w:rsidRPr="00000000" w14:paraId="0000008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datos: </w:t>
        </w:r>
      </w:ins>
    </w:p>
    <w:p w:rsidR="00000000" w:rsidDel="00000000" w:rsidP="00000000" w:rsidRDefault="00000000" w:rsidRPr="00000000" w14:paraId="0000008D">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886075" cy="5981700"/>
              <wp:effectExtent b="0" l="0" r="0" t="0"/>
              <wp:docPr id="70" name="image68.png"/>
              <a:graphic>
                <a:graphicData uri="http://schemas.openxmlformats.org/drawingml/2006/picture">
                  <pic:pic>
                    <pic:nvPicPr>
                      <pic:cNvPr id="0" name="image68.png"/>
                      <pic:cNvPicPr preferRelativeResize="0"/>
                    </pic:nvPicPr>
                    <pic:blipFill>
                      <a:blip r:embed="rId13"/>
                      <a:srcRect b="0" l="0" r="0" t="0"/>
                      <a:stretch>
                        <a:fillRect/>
                      </a:stretch>
                    </pic:blipFill>
                    <pic:spPr>
                      <a:xfrm>
                        <a:off x="0" y="0"/>
                        <a:ext cx="2886075" cy="5981700"/>
                      </a:xfrm>
                      <a:prstGeom prst="rect"/>
                      <a:ln/>
                    </pic:spPr>
                  </pic:pic>
                </a:graphicData>
              </a:graphic>
            </wp:inline>
          </w:drawing>
        </w:r>
        <w:r w:rsidDel="00000000" w:rsidR="00000000" w:rsidRPr="00000000">
          <w:rPr>
            <w:rtl w:val="0"/>
          </w:rPr>
        </w:r>
      </w:ins>
    </w:p>
    <w:p w:rsidR="00000000" w:rsidDel="00000000" w:rsidP="00000000" w:rsidRDefault="00000000" w:rsidRPr="00000000" w14:paraId="0000008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8F">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2108200"/>
              <wp:effectExtent b="0" l="0" r="0" t="0"/>
              <wp:docPr id="1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108200"/>
                      </a:xfrm>
                      <a:prstGeom prst="rect"/>
                      <a:ln/>
                    </pic:spPr>
                  </pic:pic>
                </a:graphicData>
              </a:graphic>
            </wp:inline>
          </w:drawing>
        </w:r>
        <w:r w:rsidDel="00000000" w:rsidR="00000000" w:rsidRPr="00000000">
          <w:rPr>
            <w:rtl w:val="0"/>
          </w:rPr>
        </w:r>
      </w:ins>
    </w:p>
    <w:p w:rsidR="00000000" w:rsidDel="00000000" w:rsidP="00000000" w:rsidRDefault="00000000" w:rsidRPr="00000000" w14:paraId="0000009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datos: </w:t>
        </w:r>
      </w:ins>
    </w:p>
    <w:p w:rsidR="00000000" w:rsidDel="00000000" w:rsidP="00000000" w:rsidRDefault="00000000" w:rsidRPr="00000000" w14:paraId="00000091">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686050" cy="5991225"/>
              <wp:effectExtent b="0" l="0" r="0" t="0"/>
              <wp:docPr id="3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686050" cy="5991225"/>
                      </a:xfrm>
                      <a:prstGeom prst="rect"/>
                      <a:ln/>
                    </pic:spPr>
                  </pic:pic>
                </a:graphicData>
              </a:graphic>
            </wp:inline>
          </w:drawing>
        </w:r>
        <w:r w:rsidDel="00000000" w:rsidR="00000000" w:rsidRPr="00000000">
          <w:rPr>
            <w:rtl w:val="0"/>
          </w:rPr>
        </w:r>
      </w:ins>
    </w:p>
    <w:p w:rsidR="00000000" w:rsidDel="00000000" w:rsidP="00000000" w:rsidRDefault="00000000" w:rsidRPr="00000000" w14:paraId="0000009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93">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2120900"/>
              <wp:effectExtent b="0" l="0" r="0" t="0"/>
              <wp:docPr id="34"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731200" cy="2120900"/>
                      </a:xfrm>
                      <a:prstGeom prst="rect"/>
                      <a:ln/>
                    </pic:spPr>
                  </pic:pic>
                </a:graphicData>
              </a:graphic>
            </wp:inline>
          </w:drawing>
        </w:r>
        <w:r w:rsidDel="00000000" w:rsidR="00000000" w:rsidRPr="00000000">
          <w:rPr>
            <w:rtl w:val="0"/>
          </w:rPr>
        </w:r>
      </w:ins>
    </w:p>
    <w:p w:rsidR="00000000" w:rsidDel="00000000" w:rsidP="00000000" w:rsidRDefault="00000000" w:rsidRPr="00000000" w14:paraId="0000009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datos: </w:t>
        </w:r>
      </w:ins>
    </w:p>
    <w:p w:rsidR="00000000" w:rsidDel="00000000" w:rsidP="00000000" w:rsidRDefault="00000000" w:rsidRPr="00000000" w14:paraId="00000095">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647950" cy="5791200"/>
              <wp:effectExtent b="0" l="0" r="0" t="0"/>
              <wp:docPr id="82" name="image71.png"/>
              <a:graphic>
                <a:graphicData uri="http://schemas.openxmlformats.org/drawingml/2006/picture">
                  <pic:pic>
                    <pic:nvPicPr>
                      <pic:cNvPr id="0" name="image71.png"/>
                      <pic:cNvPicPr preferRelativeResize="0"/>
                    </pic:nvPicPr>
                    <pic:blipFill>
                      <a:blip r:embed="rId17"/>
                      <a:srcRect b="0" l="0" r="0" t="0"/>
                      <a:stretch>
                        <a:fillRect/>
                      </a:stretch>
                    </pic:blipFill>
                    <pic:spPr>
                      <a:xfrm>
                        <a:off x="0" y="0"/>
                        <a:ext cx="2647950" cy="5791200"/>
                      </a:xfrm>
                      <a:prstGeom prst="rect"/>
                      <a:ln/>
                    </pic:spPr>
                  </pic:pic>
                </a:graphicData>
              </a:graphic>
            </wp:inline>
          </w:drawing>
        </w:r>
        <w:r w:rsidDel="00000000" w:rsidR="00000000" w:rsidRPr="00000000">
          <w:rPr>
            <w:rtl w:val="0"/>
          </w:rPr>
        </w:r>
      </w:ins>
    </w:p>
    <w:p w:rsidR="00000000" w:rsidDel="00000000" w:rsidP="00000000" w:rsidRDefault="00000000" w:rsidRPr="00000000" w14:paraId="0000009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97">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993900"/>
              <wp:effectExtent b="0" l="0" r="0" t="0"/>
              <wp:docPr id="42"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731200" cy="1993900"/>
                      </a:xfrm>
                      <a:prstGeom prst="rect"/>
                      <a:ln/>
                    </pic:spPr>
                  </pic:pic>
                </a:graphicData>
              </a:graphic>
            </wp:inline>
          </w:drawing>
        </w:r>
        <w:r w:rsidDel="00000000" w:rsidR="00000000" w:rsidRPr="00000000">
          <w:rPr>
            <w:rtl w:val="0"/>
          </w:rPr>
        </w:r>
      </w:ins>
    </w:p>
    <w:p w:rsidR="00000000" w:rsidDel="00000000" w:rsidP="00000000" w:rsidRDefault="00000000" w:rsidRPr="00000000" w14:paraId="0000009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datos: Esta vez incompletos a ver que pasa: </w:t>
        </w:r>
      </w:ins>
    </w:p>
    <w:p w:rsidR="00000000" w:rsidDel="00000000" w:rsidP="00000000" w:rsidRDefault="00000000" w:rsidRPr="00000000" w14:paraId="00000099">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686050" cy="5848350"/>
              <wp:effectExtent b="0" l="0" r="0" t="0"/>
              <wp:docPr id="53" name="image61.png"/>
              <a:graphic>
                <a:graphicData uri="http://schemas.openxmlformats.org/drawingml/2006/picture">
                  <pic:pic>
                    <pic:nvPicPr>
                      <pic:cNvPr id="0" name="image61.png"/>
                      <pic:cNvPicPr preferRelativeResize="0"/>
                    </pic:nvPicPr>
                    <pic:blipFill>
                      <a:blip r:embed="rId19"/>
                      <a:srcRect b="0" l="0" r="0" t="0"/>
                      <a:stretch>
                        <a:fillRect/>
                      </a:stretch>
                    </pic:blipFill>
                    <pic:spPr>
                      <a:xfrm>
                        <a:off x="0" y="0"/>
                        <a:ext cx="2686050" cy="5848350"/>
                      </a:xfrm>
                      <a:prstGeom prst="rect"/>
                      <a:ln/>
                    </pic:spPr>
                  </pic:pic>
                </a:graphicData>
              </a:graphic>
            </wp:inline>
          </w:drawing>
        </w:r>
        <w:r w:rsidDel="00000000" w:rsidR="00000000" w:rsidRPr="00000000">
          <w:rPr>
            <w:rtl w:val="0"/>
          </w:rPr>
        </w:r>
      </w:ins>
    </w:p>
    <w:p w:rsidR="00000000" w:rsidDel="00000000" w:rsidP="00000000" w:rsidRDefault="00000000" w:rsidRPr="00000000" w14:paraId="0000009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9B">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2171700"/>
              <wp:effectExtent b="0" l="0" r="0" t="0"/>
              <wp:docPr id="2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200" cy="2171700"/>
                      </a:xfrm>
                      <a:prstGeom prst="rect"/>
                      <a:ln/>
                    </pic:spPr>
                  </pic:pic>
                </a:graphicData>
              </a:graphic>
            </wp:inline>
          </w:drawing>
        </w:r>
        <w:r w:rsidDel="00000000" w:rsidR="00000000" w:rsidRPr="00000000">
          <w:rPr>
            <w:rtl w:val="0"/>
          </w:rPr>
        </w:r>
      </w:ins>
    </w:p>
    <w:p w:rsidR="00000000" w:rsidDel="00000000" w:rsidP="00000000" w:rsidRDefault="00000000" w:rsidRPr="00000000" w14:paraId="0000009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enviar elementos:</w:t>
        </w:r>
      </w:ins>
    </w:p>
    <w:p w:rsidR="00000000" w:rsidDel="00000000" w:rsidP="00000000" w:rsidRDefault="00000000" w:rsidRPr="00000000" w14:paraId="0000009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09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ElementoA2=Variable StringVar que contiene el nombre del elemento</w:t>
        </w:r>
      </w:ins>
    </w:p>
    <w:p w:rsidR="00000000" w:rsidDel="00000000" w:rsidP="00000000" w:rsidRDefault="00000000" w:rsidRPr="00000000" w14:paraId="0000009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cantidad2=Variable IntVar que contiene la cantidad del elemento</w:t>
        </w:r>
      </w:ins>
    </w:p>
    <w:p w:rsidR="00000000" w:rsidDel="00000000" w:rsidP="00000000" w:rsidRDefault="00000000" w:rsidRPr="00000000" w14:paraId="000000A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codig2=Variable IntVar que contiene el código del elemento </w:t>
        </w:r>
      </w:ins>
    </w:p>
    <w:p w:rsidR="00000000" w:rsidDel="00000000" w:rsidP="00000000" w:rsidRDefault="00000000" w:rsidRPr="00000000" w14:paraId="000000A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tip=Variable StringVar que contiene el tipo del elemento, deportivo o musical </w:t>
        </w:r>
      </w:ins>
    </w:p>
    <w:p w:rsidR="00000000" w:rsidDel="00000000" w:rsidP="00000000" w:rsidRDefault="00000000" w:rsidRPr="00000000" w14:paraId="000000A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 </w:t>
        </w:r>
      </w:ins>
    </w:p>
    <w:p w:rsidR="00000000" w:rsidDel="00000000" w:rsidP="00000000" w:rsidRDefault="00000000" w:rsidRPr="00000000" w14:paraId="000000A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 ElementoA2, cantidad2, codig2, tip </w:t>
        </w:r>
      </w:ins>
    </w:p>
    <w:p w:rsidR="00000000" w:rsidDel="00000000" w:rsidP="00000000" w:rsidRDefault="00000000" w:rsidRPr="00000000" w14:paraId="000000A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Salidas: Ingreso de los elementos anteriores al arbol2 </w:t>
        </w:r>
      </w:ins>
    </w:p>
    <w:p w:rsidR="00000000" w:rsidDel="00000000" w:rsidP="00000000" w:rsidRDefault="00000000" w:rsidRPr="00000000" w14:paraId="000000A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la función envíe los datos al registro que hay en la aplicación de los elementos que tiene bienestar en total </w:t>
        </w:r>
      </w:ins>
    </w:p>
    <w:p w:rsidR="00000000" w:rsidDel="00000000" w:rsidP="00000000" w:rsidRDefault="00000000" w:rsidRPr="00000000" w14:paraId="000000A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funcionales: </w:t>
        </w:r>
      </w:ins>
    </w:p>
    <w:p w:rsidR="00000000" w:rsidDel="00000000" w:rsidP="00000000" w:rsidRDefault="00000000" w:rsidRPr="00000000" w14:paraId="000000A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datos: </w:t>
        </w:r>
      </w:ins>
    </w:p>
    <w:p w:rsidR="00000000" w:rsidDel="00000000" w:rsidP="00000000" w:rsidRDefault="00000000" w:rsidRPr="00000000" w14:paraId="000000A8">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914650" cy="3486150"/>
              <wp:effectExtent b="0" l="0" r="0" t="0"/>
              <wp:docPr id="55"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2914650" cy="3486150"/>
                      </a:xfrm>
                      <a:prstGeom prst="rect"/>
                      <a:ln/>
                    </pic:spPr>
                  </pic:pic>
                </a:graphicData>
              </a:graphic>
            </wp:inline>
          </w:drawing>
        </w:r>
        <w:r w:rsidDel="00000000" w:rsidR="00000000" w:rsidRPr="00000000">
          <w:rPr>
            <w:rtl w:val="0"/>
          </w:rPr>
        </w:r>
      </w:ins>
    </w:p>
    <w:p w:rsidR="00000000" w:rsidDel="00000000" w:rsidP="00000000" w:rsidRDefault="00000000" w:rsidRPr="00000000" w14:paraId="000000A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AA">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663700"/>
              <wp:effectExtent b="0" l="0" r="0" t="0"/>
              <wp:docPr id="33"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5731200" cy="1663700"/>
                      </a:xfrm>
                      <a:prstGeom prst="rect"/>
                      <a:ln/>
                    </pic:spPr>
                  </pic:pic>
                </a:graphicData>
              </a:graphic>
            </wp:inline>
          </w:drawing>
        </w:r>
        <w:r w:rsidDel="00000000" w:rsidR="00000000" w:rsidRPr="00000000">
          <w:rPr>
            <w:rtl w:val="0"/>
          </w:rPr>
        </w:r>
      </w:ins>
    </w:p>
    <w:p w:rsidR="00000000" w:rsidDel="00000000" w:rsidP="00000000" w:rsidRDefault="00000000" w:rsidRPr="00000000" w14:paraId="000000A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datos: </w:t>
        </w:r>
      </w:ins>
    </w:p>
    <w:p w:rsidR="00000000" w:rsidDel="00000000" w:rsidP="00000000" w:rsidRDefault="00000000" w:rsidRPr="00000000" w14:paraId="000000AC">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3028950" cy="3514725"/>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028950" cy="3514725"/>
                      </a:xfrm>
                      <a:prstGeom prst="rect"/>
                      <a:ln/>
                    </pic:spPr>
                  </pic:pic>
                </a:graphicData>
              </a:graphic>
            </wp:inline>
          </w:drawing>
        </w:r>
        <w:r w:rsidDel="00000000" w:rsidR="00000000" w:rsidRPr="00000000">
          <w:rPr>
            <w:rtl w:val="0"/>
          </w:rPr>
        </w:r>
      </w:ins>
    </w:p>
    <w:p w:rsidR="00000000" w:rsidDel="00000000" w:rsidP="00000000" w:rsidRDefault="00000000" w:rsidRPr="00000000" w14:paraId="000000A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AE">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701800"/>
              <wp:effectExtent b="0" l="0" r="0" t="0"/>
              <wp:docPr id="3"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200" cy="1701800"/>
                      </a:xfrm>
                      <a:prstGeom prst="rect"/>
                      <a:ln/>
                    </pic:spPr>
                  </pic:pic>
                </a:graphicData>
              </a:graphic>
            </wp:inline>
          </w:drawing>
        </w:r>
        <w:r w:rsidDel="00000000" w:rsidR="00000000" w:rsidRPr="00000000">
          <w:rPr>
            <w:rtl w:val="0"/>
          </w:rPr>
        </w:r>
      </w:ins>
    </w:p>
    <w:p w:rsidR="00000000" w:rsidDel="00000000" w:rsidP="00000000" w:rsidRDefault="00000000" w:rsidRPr="00000000" w14:paraId="000000A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datos: </w:t>
        </w:r>
      </w:ins>
    </w:p>
    <w:p w:rsidR="00000000" w:rsidDel="00000000" w:rsidP="00000000" w:rsidRDefault="00000000" w:rsidRPr="00000000" w14:paraId="000000B0">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695575" cy="3467100"/>
              <wp:effectExtent b="0" l="0" r="0" t="0"/>
              <wp:docPr id="2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695575" cy="3467100"/>
                      </a:xfrm>
                      <a:prstGeom prst="rect"/>
                      <a:ln/>
                    </pic:spPr>
                  </pic:pic>
                </a:graphicData>
              </a:graphic>
            </wp:inline>
          </w:drawing>
        </w:r>
        <w:r w:rsidDel="00000000" w:rsidR="00000000" w:rsidRPr="00000000">
          <w:rPr>
            <w:rtl w:val="0"/>
          </w:rPr>
        </w:r>
      </w:ins>
    </w:p>
    <w:p w:rsidR="00000000" w:rsidDel="00000000" w:rsidP="00000000" w:rsidRDefault="00000000" w:rsidRPr="00000000" w14:paraId="000000B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B2">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727200"/>
              <wp:effectExtent b="0" l="0" r="0" t="0"/>
              <wp:docPr id="43"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5731200" cy="1727200"/>
                      </a:xfrm>
                      <a:prstGeom prst="rect"/>
                      <a:ln/>
                    </pic:spPr>
                  </pic:pic>
                </a:graphicData>
              </a:graphic>
            </wp:inline>
          </w:drawing>
        </w:r>
        <w:r w:rsidDel="00000000" w:rsidR="00000000" w:rsidRPr="00000000">
          <w:rPr>
            <w:rtl w:val="0"/>
          </w:rPr>
        </w:r>
      </w:ins>
    </w:p>
    <w:p w:rsidR="00000000" w:rsidDel="00000000" w:rsidP="00000000" w:rsidRDefault="00000000" w:rsidRPr="00000000" w14:paraId="000000B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datos: </w:t>
        </w:r>
      </w:ins>
    </w:p>
    <w:p w:rsidR="00000000" w:rsidDel="00000000" w:rsidP="00000000" w:rsidRDefault="00000000" w:rsidRPr="00000000" w14:paraId="000000B4">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562225" cy="3514725"/>
              <wp:effectExtent b="0" l="0" r="0" t="0"/>
              <wp:docPr id="36"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2562225" cy="3514725"/>
                      </a:xfrm>
                      <a:prstGeom prst="rect"/>
                      <a:ln/>
                    </pic:spPr>
                  </pic:pic>
                </a:graphicData>
              </a:graphic>
            </wp:inline>
          </w:drawing>
        </w:r>
        <w:r w:rsidDel="00000000" w:rsidR="00000000" w:rsidRPr="00000000">
          <w:rPr>
            <w:rtl w:val="0"/>
          </w:rPr>
        </w:r>
      </w:ins>
    </w:p>
    <w:p w:rsidR="00000000" w:rsidDel="00000000" w:rsidP="00000000" w:rsidRDefault="00000000" w:rsidRPr="00000000" w14:paraId="000000B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B6">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676400"/>
              <wp:effectExtent b="0" l="0" r="0" t="0"/>
              <wp:docPr id="27"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5731200" cy="1676400"/>
                      </a:xfrm>
                      <a:prstGeom prst="rect"/>
                      <a:ln/>
                    </pic:spPr>
                  </pic:pic>
                </a:graphicData>
              </a:graphic>
            </wp:inline>
          </w:drawing>
        </w:r>
        <w:r w:rsidDel="00000000" w:rsidR="00000000" w:rsidRPr="00000000">
          <w:rPr>
            <w:rtl w:val="0"/>
          </w:rPr>
        </w:r>
      </w:ins>
    </w:p>
    <w:p w:rsidR="00000000" w:rsidDel="00000000" w:rsidP="00000000" w:rsidRDefault="00000000" w:rsidRPr="00000000" w14:paraId="000000B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editarregistro: </w:t>
        </w:r>
      </w:ins>
    </w:p>
    <w:p w:rsidR="00000000" w:rsidDel="00000000" w:rsidP="00000000" w:rsidRDefault="00000000" w:rsidRPr="00000000" w14:paraId="000000B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0B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selected=Variable que nos permite seleccionar un ítem en la tabla trev</w:t>
        </w:r>
      </w:ins>
    </w:p>
    <w:p w:rsidR="00000000" w:rsidDel="00000000" w:rsidP="00000000" w:rsidRDefault="00000000" w:rsidRPr="00000000" w14:paraId="000000B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nombr=Variable StringVar que contiene el nombre ingresado del el usuario </w:t>
        </w:r>
      </w:ins>
    </w:p>
    <w:p w:rsidR="00000000" w:rsidDel="00000000" w:rsidP="00000000" w:rsidRDefault="00000000" w:rsidRPr="00000000" w14:paraId="000000B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apellid=Variable StringVar que contiene el apellido ingresado del usuario</w:t>
        </w:r>
      </w:ins>
    </w:p>
    <w:p w:rsidR="00000000" w:rsidDel="00000000" w:rsidP="00000000" w:rsidRDefault="00000000" w:rsidRPr="00000000" w14:paraId="000000B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hor=Variable StringVar que contiene la hora del préstamo </w:t>
        </w:r>
      </w:ins>
    </w:p>
    <w:p w:rsidR="00000000" w:rsidDel="00000000" w:rsidP="00000000" w:rsidRDefault="00000000" w:rsidRPr="00000000" w14:paraId="000000B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fech=Variable StringVar que contiene la fecha del préstamo </w:t>
        </w:r>
      </w:ins>
    </w:p>
    <w:p w:rsidR="00000000" w:rsidDel="00000000" w:rsidP="00000000" w:rsidRDefault="00000000" w:rsidRPr="00000000" w14:paraId="000000B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codig=Variable IntVar que contiene el código  ingresado del usuario</w:t>
        </w:r>
      </w:ins>
    </w:p>
    <w:p w:rsidR="00000000" w:rsidDel="00000000" w:rsidP="00000000" w:rsidRDefault="00000000" w:rsidRPr="00000000" w14:paraId="000000B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numCelula=Variable IntVar que contiene el número celuar ingresado del usuario</w:t>
        </w:r>
      </w:ins>
    </w:p>
    <w:p w:rsidR="00000000" w:rsidDel="00000000" w:rsidP="00000000" w:rsidRDefault="00000000" w:rsidRPr="00000000" w14:paraId="000000C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curs=Variable StringVar que contiene el curso ingresado del usuario</w:t>
        </w:r>
      </w:ins>
    </w:p>
    <w:p w:rsidR="00000000" w:rsidDel="00000000" w:rsidP="00000000" w:rsidRDefault="00000000" w:rsidRPr="00000000" w14:paraId="000000C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jornad=Variable StringVar que contiene la jornada académica  ingresada del usuario</w:t>
        </w:r>
      </w:ins>
    </w:p>
    <w:p w:rsidR="00000000" w:rsidDel="00000000" w:rsidP="00000000" w:rsidRDefault="00000000" w:rsidRPr="00000000" w14:paraId="000000C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recurs=Variable StringVar que contiene el recurso del préstamo</w:t>
        </w:r>
      </w:ins>
    </w:p>
    <w:p w:rsidR="00000000" w:rsidDel="00000000" w:rsidP="00000000" w:rsidRDefault="00000000" w:rsidRPr="00000000" w14:paraId="000000C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cantida=Varibale IntVar que contiene la cantidad prestada de un recurso</w:t>
        </w:r>
      </w:ins>
    </w:p>
    <w:p w:rsidR="00000000" w:rsidDel="00000000" w:rsidP="00000000" w:rsidRDefault="00000000" w:rsidRPr="00000000" w14:paraId="000000C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 </w:t>
        </w:r>
      </w:ins>
    </w:p>
    <w:p w:rsidR="00000000" w:rsidDel="00000000" w:rsidP="00000000" w:rsidRDefault="00000000" w:rsidRPr="00000000" w14:paraId="000000C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Entrada=nombr, apellid, hor, fech, codig, numCelula, curs, jornad, recurs, cantida </w:t>
        </w:r>
      </w:ins>
    </w:p>
    <w:p w:rsidR="00000000" w:rsidDel="00000000" w:rsidP="00000000" w:rsidRDefault="00000000" w:rsidRPr="00000000" w14:paraId="000000C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 Nuevos datos editados. </w:t>
        </w:r>
      </w:ins>
    </w:p>
    <w:p w:rsidR="00000000" w:rsidDel="00000000" w:rsidP="00000000" w:rsidRDefault="00000000" w:rsidRPr="00000000" w14:paraId="000000C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la funcion me permita editar datos que queramos en la tabla  </w:t>
        </w:r>
      </w:ins>
    </w:p>
    <w:p w:rsidR="00000000" w:rsidDel="00000000" w:rsidP="00000000" w:rsidRDefault="00000000" w:rsidRPr="00000000" w14:paraId="000000C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w:t>
        </w:r>
      </w:ins>
    </w:p>
    <w:p w:rsidR="00000000" w:rsidDel="00000000" w:rsidP="00000000" w:rsidRDefault="00000000" w:rsidRPr="00000000" w14:paraId="000000C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Editamos: </w:t>
        </w:r>
      </w:ins>
    </w:p>
    <w:p w:rsidR="00000000" w:rsidDel="00000000" w:rsidP="00000000" w:rsidRDefault="00000000" w:rsidRPr="00000000" w14:paraId="000000CA">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705100" cy="5867400"/>
              <wp:effectExtent b="0" l="0" r="0" t="0"/>
              <wp:docPr id="12"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2705100" cy="5867400"/>
                      </a:xfrm>
                      <a:prstGeom prst="rect"/>
                      <a:ln/>
                    </pic:spPr>
                  </pic:pic>
                </a:graphicData>
              </a:graphic>
            </wp:inline>
          </w:drawing>
        </w:r>
        <w:r w:rsidDel="00000000" w:rsidR="00000000" w:rsidRPr="00000000">
          <w:rPr>
            <w:rtl w:val="0"/>
          </w:rPr>
        </w:r>
      </w:ins>
    </w:p>
    <w:p w:rsidR="00000000" w:rsidDel="00000000" w:rsidP="00000000" w:rsidRDefault="00000000" w:rsidRPr="00000000" w14:paraId="000000C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CC">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736600"/>
              <wp:effectExtent b="0" l="0" r="0" t="0"/>
              <wp:docPr id="79"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731200" cy="736600"/>
                      </a:xfrm>
                      <a:prstGeom prst="rect"/>
                      <a:ln/>
                    </pic:spPr>
                  </pic:pic>
                </a:graphicData>
              </a:graphic>
            </wp:inline>
          </w:drawing>
        </w:r>
        <w:r w:rsidDel="00000000" w:rsidR="00000000" w:rsidRPr="00000000">
          <w:rPr>
            <w:rtl w:val="0"/>
          </w:rPr>
        </w:r>
      </w:ins>
    </w:p>
    <w:p w:rsidR="00000000" w:rsidDel="00000000" w:rsidP="00000000" w:rsidRDefault="00000000" w:rsidRPr="00000000" w14:paraId="000000C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Editamos: </w:t>
        </w:r>
      </w:ins>
    </w:p>
    <w:p w:rsidR="00000000" w:rsidDel="00000000" w:rsidP="00000000" w:rsidRDefault="00000000" w:rsidRPr="00000000" w14:paraId="000000CE">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752725" cy="6019800"/>
              <wp:effectExtent b="0" l="0" r="0" t="0"/>
              <wp:docPr id="62"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2752725" cy="6019800"/>
                      </a:xfrm>
                      <a:prstGeom prst="rect"/>
                      <a:ln/>
                    </pic:spPr>
                  </pic:pic>
                </a:graphicData>
              </a:graphic>
            </wp:inline>
          </w:drawing>
        </w:r>
        <w:r w:rsidDel="00000000" w:rsidR="00000000" w:rsidRPr="00000000">
          <w:rPr>
            <w:rtl w:val="0"/>
          </w:rPr>
        </w:r>
      </w:ins>
    </w:p>
    <w:p w:rsidR="00000000" w:rsidDel="00000000" w:rsidP="00000000" w:rsidRDefault="00000000" w:rsidRPr="00000000" w14:paraId="000000C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D0">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914400"/>
              <wp:effectExtent b="0" l="0" r="0" t="0"/>
              <wp:docPr id="8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1200" cy="914400"/>
                      </a:xfrm>
                      <a:prstGeom prst="rect"/>
                      <a:ln/>
                    </pic:spPr>
                  </pic:pic>
                </a:graphicData>
              </a:graphic>
            </wp:inline>
          </w:drawing>
        </w:r>
        <w:r w:rsidDel="00000000" w:rsidR="00000000" w:rsidRPr="00000000">
          <w:rPr>
            <w:rtl w:val="0"/>
          </w:rPr>
        </w:r>
      </w:ins>
    </w:p>
    <w:p w:rsidR="00000000" w:rsidDel="00000000" w:rsidP="00000000" w:rsidRDefault="00000000" w:rsidRPr="00000000" w14:paraId="000000D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Editamos: </w:t>
        </w:r>
      </w:ins>
    </w:p>
    <w:p w:rsidR="00000000" w:rsidDel="00000000" w:rsidP="00000000" w:rsidRDefault="00000000" w:rsidRPr="00000000" w14:paraId="000000D2">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714625" cy="6019800"/>
              <wp:effectExtent b="0" l="0" r="0" t="0"/>
              <wp:docPr id="17"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714625" cy="6019800"/>
                      </a:xfrm>
                      <a:prstGeom prst="rect"/>
                      <a:ln/>
                    </pic:spPr>
                  </pic:pic>
                </a:graphicData>
              </a:graphic>
            </wp:inline>
          </w:drawing>
        </w:r>
        <w:r w:rsidDel="00000000" w:rsidR="00000000" w:rsidRPr="00000000">
          <w:rPr>
            <w:rtl w:val="0"/>
          </w:rPr>
        </w:r>
      </w:ins>
    </w:p>
    <w:p w:rsidR="00000000" w:rsidDel="00000000" w:rsidP="00000000" w:rsidRDefault="00000000" w:rsidRPr="00000000" w14:paraId="000000D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D4">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041400"/>
              <wp:effectExtent b="0" l="0" r="0" t="0"/>
              <wp:docPr id="59"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731200" cy="1041400"/>
                      </a:xfrm>
                      <a:prstGeom prst="rect"/>
                      <a:ln/>
                    </pic:spPr>
                  </pic:pic>
                </a:graphicData>
              </a:graphic>
            </wp:inline>
          </w:drawing>
        </w:r>
        <w:r w:rsidDel="00000000" w:rsidR="00000000" w:rsidRPr="00000000">
          <w:rPr>
            <w:rtl w:val="0"/>
          </w:rPr>
        </w:r>
      </w:ins>
    </w:p>
    <w:p w:rsidR="00000000" w:rsidDel="00000000" w:rsidP="00000000" w:rsidRDefault="00000000" w:rsidRPr="00000000" w14:paraId="000000D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Editamos: </w:t>
        </w:r>
      </w:ins>
    </w:p>
    <w:p w:rsidR="00000000" w:rsidDel="00000000" w:rsidP="00000000" w:rsidRDefault="00000000" w:rsidRPr="00000000" w14:paraId="000000D6">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3267075" cy="6143625"/>
              <wp:effectExtent b="0" l="0" r="0" t="0"/>
              <wp:docPr id="61"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3267075" cy="6143625"/>
                      </a:xfrm>
                      <a:prstGeom prst="rect"/>
                      <a:ln/>
                    </pic:spPr>
                  </pic:pic>
                </a:graphicData>
              </a:graphic>
            </wp:inline>
          </w:drawing>
        </w:r>
        <w:r w:rsidDel="00000000" w:rsidR="00000000" w:rsidRPr="00000000">
          <w:rPr>
            <w:rtl w:val="0"/>
          </w:rPr>
        </w:r>
      </w:ins>
    </w:p>
    <w:p w:rsidR="00000000" w:rsidDel="00000000" w:rsidP="00000000" w:rsidRDefault="00000000" w:rsidRPr="00000000" w14:paraId="000000D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w:t>
        </w:r>
      </w:ins>
    </w:p>
    <w:p w:rsidR="00000000" w:rsidDel="00000000" w:rsidP="00000000" w:rsidRDefault="00000000" w:rsidRPr="00000000" w14:paraId="000000D8">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066800"/>
              <wp:effectExtent b="0" l="0" r="0" t="0"/>
              <wp:docPr id="77"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731200" cy="1066800"/>
                      </a:xfrm>
                      <a:prstGeom prst="rect"/>
                      <a:ln/>
                    </pic:spPr>
                  </pic:pic>
                </a:graphicData>
              </a:graphic>
            </wp:inline>
          </w:drawing>
        </w:r>
        <w:r w:rsidDel="00000000" w:rsidR="00000000" w:rsidRPr="00000000">
          <w:rPr>
            <w:rtl w:val="0"/>
          </w:rPr>
        </w:r>
      </w:ins>
    </w:p>
    <w:p w:rsidR="00000000" w:rsidDel="00000000" w:rsidP="00000000" w:rsidRDefault="00000000" w:rsidRPr="00000000" w14:paraId="000000D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0D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0D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editregistroelemento </w:t>
        </w:r>
      </w:ins>
    </w:p>
    <w:p w:rsidR="00000000" w:rsidDel="00000000" w:rsidP="00000000" w:rsidRDefault="00000000" w:rsidRPr="00000000" w14:paraId="000000D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0D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selected2=Variable que nos permite seleccionar alguna casilla en la tabla arbol2 </w:t>
        </w:r>
      </w:ins>
    </w:p>
    <w:p w:rsidR="00000000" w:rsidDel="00000000" w:rsidP="00000000" w:rsidRDefault="00000000" w:rsidRPr="00000000" w14:paraId="000000D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ElementoA2=Variable StringVar que contiene el elemento</w:t>
        </w:r>
      </w:ins>
    </w:p>
    <w:p w:rsidR="00000000" w:rsidDel="00000000" w:rsidP="00000000" w:rsidRDefault="00000000" w:rsidRPr="00000000" w14:paraId="000000D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cantidad2=Varible IntVar que contiene la cantidad de un elemento</w:t>
        </w:r>
      </w:ins>
    </w:p>
    <w:p w:rsidR="00000000" w:rsidDel="00000000" w:rsidP="00000000" w:rsidRDefault="00000000" w:rsidRPr="00000000" w14:paraId="000000E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codig2=Variable IntVar que contiene el código de un elemento </w:t>
        </w:r>
      </w:ins>
    </w:p>
    <w:p w:rsidR="00000000" w:rsidDel="00000000" w:rsidP="00000000" w:rsidRDefault="00000000" w:rsidRPr="00000000" w14:paraId="000000E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tip=Variable StringVar que contiene el tipo de un elemento </w:t>
        </w:r>
      </w:ins>
    </w:p>
    <w:p w:rsidR="00000000" w:rsidDel="00000000" w:rsidP="00000000" w:rsidRDefault="00000000" w:rsidRPr="00000000" w14:paraId="000000E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 </w:t>
        </w:r>
      </w:ins>
    </w:p>
    <w:p w:rsidR="00000000" w:rsidDel="00000000" w:rsidP="00000000" w:rsidRDefault="00000000" w:rsidRPr="00000000" w14:paraId="000000E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 ElementoA2, cantidad2, codig2, tip</w:t>
        </w:r>
      </w:ins>
    </w:p>
    <w:p w:rsidR="00000000" w:rsidDel="00000000" w:rsidP="00000000" w:rsidRDefault="00000000" w:rsidRPr="00000000" w14:paraId="000000E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 Nuevos datos editados en la tabla </w:t>
        </w:r>
      </w:ins>
    </w:p>
    <w:p w:rsidR="00000000" w:rsidDel="00000000" w:rsidP="00000000" w:rsidRDefault="00000000" w:rsidRPr="00000000" w14:paraId="000000E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la función me permite editar datos que ya habíamos agregado en la tabla de elementos que tiene bienestar en su inventario </w:t>
        </w:r>
      </w:ins>
    </w:p>
    <w:p w:rsidR="00000000" w:rsidDel="00000000" w:rsidP="00000000" w:rsidRDefault="00000000" w:rsidRPr="00000000" w14:paraId="000000E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w:t>
        </w:r>
      </w:ins>
    </w:p>
    <w:p w:rsidR="00000000" w:rsidDel="00000000" w:rsidP="00000000" w:rsidRDefault="00000000" w:rsidRPr="00000000" w14:paraId="000000E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Editamos: </w:t>
        </w:r>
      </w:ins>
    </w:p>
    <w:p w:rsidR="00000000" w:rsidDel="00000000" w:rsidP="00000000" w:rsidRDefault="00000000" w:rsidRPr="00000000" w14:paraId="000000E8">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686050" cy="2533650"/>
              <wp:effectExtent b="0" l="0" r="0" t="0"/>
              <wp:docPr id="69" name="image65.png"/>
              <a:graphic>
                <a:graphicData uri="http://schemas.openxmlformats.org/drawingml/2006/picture">
                  <pic:pic>
                    <pic:nvPicPr>
                      <pic:cNvPr id="0" name="image65.png"/>
                      <pic:cNvPicPr preferRelativeResize="0"/>
                    </pic:nvPicPr>
                    <pic:blipFill>
                      <a:blip r:embed="rId37"/>
                      <a:srcRect b="0" l="0" r="0" t="0"/>
                      <a:stretch>
                        <a:fillRect/>
                      </a:stretch>
                    </pic:blipFill>
                    <pic:spPr>
                      <a:xfrm>
                        <a:off x="0" y="0"/>
                        <a:ext cx="2686050" cy="2533650"/>
                      </a:xfrm>
                      <a:prstGeom prst="rect"/>
                      <a:ln/>
                    </pic:spPr>
                  </pic:pic>
                </a:graphicData>
              </a:graphic>
            </wp:inline>
          </w:drawing>
        </w:r>
        <w:r w:rsidDel="00000000" w:rsidR="00000000" w:rsidRPr="00000000">
          <w:rPr>
            <w:rtl w:val="0"/>
          </w:rPr>
        </w:r>
      </w:ins>
    </w:p>
    <w:p w:rsidR="00000000" w:rsidDel="00000000" w:rsidP="00000000" w:rsidRDefault="00000000" w:rsidRPr="00000000" w14:paraId="000000E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EA">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358900"/>
              <wp:effectExtent b="0" l="0" r="0" t="0"/>
              <wp:docPr id="13"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731200" cy="1358900"/>
                      </a:xfrm>
                      <a:prstGeom prst="rect"/>
                      <a:ln/>
                    </pic:spPr>
                  </pic:pic>
                </a:graphicData>
              </a:graphic>
            </wp:inline>
          </w:drawing>
        </w:r>
        <w:r w:rsidDel="00000000" w:rsidR="00000000" w:rsidRPr="00000000">
          <w:rPr>
            <w:rtl w:val="0"/>
          </w:rPr>
        </w:r>
      </w:ins>
    </w:p>
    <w:p w:rsidR="00000000" w:rsidDel="00000000" w:rsidP="00000000" w:rsidRDefault="00000000" w:rsidRPr="00000000" w14:paraId="000000E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Editamos: </w:t>
        </w:r>
      </w:ins>
    </w:p>
    <w:p w:rsidR="00000000" w:rsidDel="00000000" w:rsidP="00000000" w:rsidRDefault="00000000" w:rsidRPr="00000000" w14:paraId="000000EC">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790825" cy="2466975"/>
              <wp:effectExtent b="0" l="0" r="0" t="0"/>
              <wp:docPr id="83" name="image73.png"/>
              <a:graphic>
                <a:graphicData uri="http://schemas.openxmlformats.org/drawingml/2006/picture">
                  <pic:pic>
                    <pic:nvPicPr>
                      <pic:cNvPr id="0" name="image73.png"/>
                      <pic:cNvPicPr preferRelativeResize="0"/>
                    </pic:nvPicPr>
                    <pic:blipFill>
                      <a:blip r:embed="rId39"/>
                      <a:srcRect b="0" l="0" r="0" t="0"/>
                      <a:stretch>
                        <a:fillRect/>
                      </a:stretch>
                    </pic:blipFill>
                    <pic:spPr>
                      <a:xfrm>
                        <a:off x="0" y="0"/>
                        <a:ext cx="2790825" cy="2466975"/>
                      </a:xfrm>
                      <a:prstGeom prst="rect"/>
                      <a:ln/>
                    </pic:spPr>
                  </pic:pic>
                </a:graphicData>
              </a:graphic>
            </wp:inline>
          </w:drawing>
        </w:r>
        <w:r w:rsidDel="00000000" w:rsidR="00000000" w:rsidRPr="00000000">
          <w:rPr>
            <w:rtl w:val="0"/>
          </w:rPr>
        </w:r>
      </w:ins>
    </w:p>
    <w:p w:rsidR="00000000" w:rsidDel="00000000" w:rsidP="00000000" w:rsidRDefault="00000000" w:rsidRPr="00000000" w14:paraId="000000E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EE">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511300"/>
              <wp:effectExtent b="0" l="0" r="0" t="0"/>
              <wp:docPr id="72" name="image62.png"/>
              <a:graphic>
                <a:graphicData uri="http://schemas.openxmlformats.org/drawingml/2006/picture">
                  <pic:pic>
                    <pic:nvPicPr>
                      <pic:cNvPr id="0" name="image62.png"/>
                      <pic:cNvPicPr preferRelativeResize="0"/>
                    </pic:nvPicPr>
                    <pic:blipFill>
                      <a:blip r:embed="rId40"/>
                      <a:srcRect b="0" l="0" r="0" t="0"/>
                      <a:stretch>
                        <a:fillRect/>
                      </a:stretch>
                    </pic:blipFill>
                    <pic:spPr>
                      <a:xfrm>
                        <a:off x="0" y="0"/>
                        <a:ext cx="5731200" cy="1511300"/>
                      </a:xfrm>
                      <a:prstGeom prst="rect"/>
                      <a:ln/>
                    </pic:spPr>
                  </pic:pic>
                </a:graphicData>
              </a:graphic>
            </wp:inline>
          </w:drawing>
        </w:r>
        <w:r w:rsidDel="00000000" w:rsidR="00000000" w:rsidRPr="00000000">
          <w:rPr>
            <w:rtl w:val="0"/>
          </w:rPr>
        </w:r>
      </w:ins>
    </w:p>
    <w:p w:rsidR="00000000" w:rsidDel="00000000" w:rsidP="00000000" w:rsidRDefault="00000000" w:rsidRPr="00000000" w14:paraId="000000E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Editamos: </w:t>
        </w:r>
      </w:ins>
    </w:p>
    <w:p w:rsidR="00000000" w:rsidDel="00000000" w:rsidP="00000000" w:rsidRDefault="00000000" w:rsidRPr="00000000" w14:paraId="000000F0">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3171825" cy="3429000"/>
              <wp:effectExtent b="0" l="0" r="0" t="0"/>
              <wp:docPr id="45" name="image40.png"/>
              <a:graphic>
                <a:graphicData uri="http://schemas.openxmlformats.org/drawingml/2006/picture">
                  <pic:pic>
                    <pic:nvPicPr>
                      <pic:cNvPr id="0" name="image40.png"/>
                      <pic:cNvPicPr preferRelativeResize="0"/>
                    </pic:nvPicPr>
                    <pic:blipFill>
                      <a:blip r:embed="rId41"/>
                      <a:srcRect b="0" l="0" r="0" t="0"/>
                      <a:stretch>
                        <a:fillRect/>
                      </a:stretch>
                    </pic:blipFill>
                    <pic:spPr>
                      <a:xfrm>
                        <a:off x="0" y="0"/>
                        <a:ext cx="3171825" cy="3429000"/>
                      </a:xfrm>
                      <a:prstGeom prst="rect"/>
                      <a:ln/>
                    </pic:spPr>
                  </pic:pic>
                </a:graphicData>
              </a:graphic>
            </wp:inline>
          </w:drawing>
        </w:r>
        <w:r w:rsidDel="00000000" w:rsidR="00000000" w:rsidRPr="00000000">
          <w:rPr>
            <w:rtl w:val="0"/>
          </w:rPr>
        </w:r>
      </w:ins>
    </w:p>
    <w:p w:rsidR="00000000" w:rsidDel="00000000" w:rsidP="00000000" w:rsidRDefault="00000000" w:rsidRPr="00000000" w14:paraId="000000F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F2">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651000"/>
              <wp:effectExtent b="0" l="0" r="0" t="0"/>
              <wp:docPr id="37"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5731200" cy="1651000"/>
                      </a:xfrm>
                      <a:prstGeom prst="rect"/>
                      <a:ln/>
                    </pic:spPr>
                  </pic:pic>
                </a:graphicData>
              </a:graphic>
            </wp:inline>
          </w:drawing>
        </w:r>
        <w:r w:rsidDel="00000000" w:rsidR="00000000" w:rsidRPr="00000000">
          <w:rPr>
            <w:rtl w:val="0"/>
          </w:rPr>
        </w:r>
      </w:ins>
    </w:p>
    <w:p w:rsidR="00000000" w:rsidDel="00000000" w:rsidP="00000000" w:rsidRDefault="00000000" w:rsidRPr="00000000" w14:paraId="000000F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Editamos: </w:t>
        </w:r>
      </w:ins>
    </w:p>
    <w:p w:rsidR="00000000" w:rsidDel="00000000" w:rsidP="00000000" w:rsidRDefault="00000000" w:rsidRPr="00000000" w14:paraId="000000F4">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800350" cy="3067050"/>
              <wp:effectExtent b="0" l="0" r="0" t="0"/>
              <wp:docPr id="14"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2800350" cy="3067050"/>
                      </a:xfrm>
                      <a:prstGeom prst="rect"/>
                      <a:ln/>
                    </pic:spPr>
                  </pic:pic>
                </a:graphicData>
              </a:graphic>
            </wp:inline>
          </w:drawing>
        </w:r>
        <w:r w:rsidDel="00000000" w:rsidR="00000000" w:rsidRPr="00000000">
          <w:rPr>
            <w:rtl w:val="0"/>
          </w:rPr>
        </w:r>
      </w:ins>
    </w:p>
    <w:p w:rsidR="00000000" w:rsidDel="00000000" w:rsidP="00000000" w:rsidRDefault="00000000" w:rsidRPr="00000000" w14:paraId="000000F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0F6">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2006600"/>
              <wp:effectExtent b="0" l="0" r="0" t="0"/>
              <wp:docPr id="8"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5731200" cy="2006600"/>
                      </a:xfrm>
                      <a:prstGeom prst="rect"/>
                      <a:ln/>
                    </pic:spPr>
                  </pic:pic>
                </a:graphicData>
              </a:graphic>
            </wp:inline>
          </w:drawing>
        </w:r>
        <w:r w:rsidDel="00000000" w:rsidR="00000000" w:rsidRPr="00000000">
          <w:rPr>
            <w:rtl w:val="0"/>
          </w:rPr>
        </w:r>
      </w:ins>
    </w:p>
    <w:p w:rsidR="00000000" w:rsidDel="00000000" w:rsidP="00000000" w:rsidRDefault="00000000" w:rsidRPr="00000000" w14:paraId="000000F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seleccionado:</w:t>
        </w:r>
      </w:ins>
    </w:p>
    <w:p w:rsidR="00000000" w:rsidDel="00000000" w:rsidP="00000000" w:rsidRDefault="00000000" w:rsidRPr="00000000" w14:paraId="000000F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0F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nombr, apellid, hor, fech, curs, jornad, recurs=Variables tipo StringVar que contienen los datos obtenidos por el usuario</w:t>
        </w:r>
      </w:ins>
    </w:p>
    <w:p w:rsidR="00000000" w:rsidDel="00000000" w:rsidP="00000000" w:rsidRDefault="00000000" w:rsidRPr="00000000" w14:paraId="000000F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 numCelua, cantida=Variables tipo IntVar que contiene los datos obtenidos del usuario</w:t>
        </w:r>
      </w:ins>
    </w:p>
    <w:p w:rsidR="00000000" w:rsidDel="00000000" w:rsidP="00000000" w:rsidRDefault="00000000" w:rsidRPr="00000000" w14:paraId="000000F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selected=Variable que me permite seleccionar alguna fila de la tabla</w:t>
        </w:r>
      </w:ins>
    </w:p>
    <w:p w:rsidR="00000000" w:rsidDel="00000000" w:rsidP="00000000" w:rsidRDefault="00000000" w:rsidRPr="00000000" w14:paraId="000000F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valr=Variable que me permite interactuar con todos los valores de la fila en una tabla </w:t>
        </w:r>
      </w:ins>
    </w:p>
    <w:p w:rsidR="00000000" w:rsidDel="00000000" w:rsidP="00000000" w:rsidRDefault="00000000" w:rsidRPr="00000000" w14:paraId="000000F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 </w:t>
        </w:r>
      </w:ins>
    </w:p>
    <w:p w:rsidR="00000000" w:rsidDel="00000000" w:rsidP="00000000" w:rsidRDefault="00000000" w:rsidRPr="00000000" w14:paraId="000000F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Entradas=nombr, apellid, hor, fech, curs, jornad, recurs, codig, numCelua, cantida</w:t>
        </w:r>
      </w:ins>
    </w:p>
    <w:p w:rsidR="00000000" w:rsidDel="00000000" w:rsidP="00000000" w:rsidRDefault="00000000" w:rsidRPr="00000000" w14:paraId="000000F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Salidas= Datos otra vez ingresados a los campos de texto </w:t>
        </w:r>
      </w:ins>
    </w:p>
    <w:p w:rsidR="00000000" w:rsidDel="00000000" w:rsidP="00000000" w:rsidRDefault="00000000" w:rsidRPr="00000000" w14:paraId="0000010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la función me permite seleccionar una fila de una tabla (trev), permitiendo a su vez interactuar con los datos en compañía de otras funciones, como para rellenar las entradas de texto según la fila seleccionada para después ser editada por eso es más una función auxiliar que otra cosa </w:t>
        </w:r>
      </w:ins>
    </w:p>
    <w:p w:rsidR="00000000" w:rsidDel="00000000" w:rsidP="00000000" w:rsidRDefault="00000000" w:rsidRPr="00000000" w14:paraId="0000010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funcionales:</w:t>
        </w:r>
      </w:ins>
    </w:p>
    <w:p w:rsidR="00000000" w:rsidDel="00000000" w:rsidP="00000000" w:rsidRDefault="00000000" w:rsidRPr="00000000" w14:paraId="0000010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También fueron presentados en las imágenes anteriores </w:t>
        </w:r>
      </w:ins>
    </w:p>
    <w:p w:rsidR="00000000" w:rsidDel="00000000" w:rsidP="00000000" w:rsidRDefault="00000000" w:rsidRPr="00000000" w14:paraId="0000010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seleccionado2 </w:t>
        </w:r>
      </w:ins>
    </w:p>
    <w:p w:rsidR="00000000" w:rsidDel="00000000" w:rsidP="00000000" w:rsidRDefault="00000000" w:rsidRPr="00000000" w14:paraId="0000010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w:t>
        </w:r>
      </w:ins>
    </w:p>
    <w:p w:rsidR="00000000" w:rsidDel="00000000" w:rsidP="00000000" w:rsidRDefault="00000000" w:rsidRPr="00000000" w14:paraId="0000010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selected2=Variable que nos permite seleccionar alguna casilla en la tabla arbol2 </w:t>
        </w:r>
      </w:ins>
    </w:p>
    <w:p w:rsidR="00000000" w:rsidDel="00000000" w:rsidP="00000000" w:rsidRDefault="00000000" w:rsidRPr="00000000" w14:paraId="0000010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ElementoA2=Variable StringVar que contiene el elemento</w:t>
        </w:r>
      </w:ins>
    </w:p>
    <w:p w:rsidR="00000000" w:rsidDel="00000000" w:rsidP="00000000" w:rsidRDefault="00000000" w:rsidRPr="00000000" w14:paraId="0000010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cantidad2=Varible IntVar que contiene la cantidad de un elemento</w:t>
        </w:r>
      </w:ins>
    </w:p>
    <w:p w:rsidR="00000000" w:rsidDel="00000000" w:rsidP="00000000" w:rsidRDefault="00000000" w:rsidRPr="00000000" w14:paraId="0000010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codig2=Variable IntVar que contiene el código de un elemento </w:t>
        </w:r>
      </w:ins>
    </w:p>
    <w:p w:rsidR="00000000" w:rsidDel="00000000" w:rsidP="00000000" w:rsidRDefault="00000000" w:rsidRPr="00000000" w14:paraId="0000010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tip=Variable StringVar que contiene el tipo de un elemento </w:t>
        </w:r>
      </w:ins>
    </w:p>
    <w:p w:rsidR="00000000" w:rsidDel="00000000" w:rsidP="00000000" w:rsidRDefault="00000000" w:rsidRPr="00000000" w14:paraId="0000010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 </w:t>
        </w:r>
      </w:ins>
    </w:p>
    <w:p w:rsidR="00000000" w:rsidDel="00000000" w:rsidP="00000000" w:rsidRDefault="00000000" w:rsidRPr="00000000" w14:paraId="0000010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 ElementoA2, cantidad2, codig2, tip</w:t>
        </w:r>
      </w:ins>
    </w:p>
    <w:p w:rsidR="00000000" w:rsidDel="00000000" w:rsidP="00000000" w:rsidRDefault="00000000" w:rsidRPr="00000000" w14:paraId="0000010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Salidas: Datos ingresados de nuevo a los campos de texto</w:t>
        </w:r>
      </w:ins>
    </w:p>
    <w:p w:rsidR="00000000" w:rsidDel="00000000" w:rsidP="00000000" w:rsidRDefault="00000000" w:rsidRPr="00000000" w14:paraId="0000010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la función me permite seleccionar una fila de una tabla, permitiendo a su vez interactuar con los datos en compañía de otras funciones, permitiendo rellenar de nuevo en las entradas de texto los valores de la tabla, solo que para esta ocasión me tocó hacer otra funcion aparte por comodidad puesto que son valores diferentes a la tabla anterior. </w:t>
        </w:r>
      </w:ins>
    </w:p>
    <w:p w:rsidR="00000000" w:rsidDel="00000000" w:rsidP="00000000" w:rsidRDefault="00000000" w:rsidRPr="00000000" w14:paraId="0000010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borrarregistro</w:t>
        </w:r>
      </w:ins>
    </w:p>
    <w:p w:rsidR="00000000" w:rsidDel="00000000" w:rsidP="00000000" w:rsidRDefault="00000000" w:rsidRPr="00000000" w14:paraId="0000010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11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remover=variable que me permite seleccionar una fila de la tabla en este caso trev</w:t>
        </w:r>
      </w:ins>
    </w:p>
    <w:p w:rsidR="00000000" w:rsidDel="00000000" w:rsidP="00000000" w:rsidRDefault="00000000" w:rsidRPr="00000000" w14:paraId="0000011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trev=que contiene la tabla de la página 1 que para este caso está usando otras herramientas como delete</w:t>
        </w:r>
      </w:ins>
    </w:p>
    <w:p w:rsidR="00000000" w:rsidDel="00000000" w:rsidP="00000000" w:rsidRDefault="00000000" w:rsidRPr="00000000" w14:paraId="0000011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w:t>
        </w:r>
      </w:ins>
    </w:p>
    <w:p w:rsidR="00000000" w:rsidDel="00000000" w:rsidP="00000000" w:rsidRDefault="00000000" w:rsidRPr="00000000" w14:paraId="0000011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Entradas=trev que es la tabla que se selecciona una fila para borrar registro</w:t>
        </w:r>
      </w:ins>
    </w:p>
    <w:p w:rsidR="00000000" w:rsidDel="00000000" w:rsidP="00000000" w:rsidRDefault="00000000" w:rsidRPr="00000000" w14:paraId="0000011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Salida=Sin la lista anterior en la tabla</w:t>
        </w:r>
      </w:ins>
    </w:p>
    <w:p w:rsidR="00000000" w:rsidDel="00000000" w:rsidP="00000000" w:rsidRDefault="00000000" w:rsidRPr="00000000" w14:paraId="0000011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la función me permite borrar una fila entera de datos de la tabla en caso de que se necesite. </w:t>
        </w:r>
      </w:ins>
    </w:p>
    <w:p w:rsidR="00000000" w:rsidDel="00000000" w:rsidP="00000000" w:rsidRDefault="00000000" w:rsidRPr="00000000" w14:paraId="0000011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funcionales: </w:t>
        </w:r>
      </w:ins>
    </w:p>
    <w:p w:rsidR="00000000" w:rsidDel="00000000" w:rsidP="00000000" w:rsidRDefault="00000000" w:rsidRPr="00000000" w14:paraId="0000011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Presionamos el botón: </w:t>
        </w:r>
      </w:ins>
    </w:p>
    <w:p w:rsidR="00000000" w:rsidDel="00000000" w:rsidP="00000000" w:rsidRDefault="00000000" w:rsidRPr="00000000" w14:paraId="00000118">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787400"/>
              <wp:effectExtent b="0" l="0" r="0" t="0"/>
              <wp:docPr id="26" name="image22.png"/>
              <a:graphic>
                <a:graphicData uri="http://schemas.openxmlformats.org/drawingml/2006/picture">
                  <pic:pic>
                    <pic:nvPicPr>
                      <pic:cNvPr id="0" name="image22.png"/>
                      <pic:cNvPicPr preferRelativeResize="0"/>
                    </pic:nvPicPr>
                    <pic:blipFill>
                      <a:blip r:embed="rId45"/>
                      <a:srcRect b="0" l="0" r="0" t="0"/>
                      <a:stretch>
                        <a:fillRect/>
                      </a:stretch>
                    </pic:blipFill>
                    <pic:spPr>
                      <a:xfrm>
                        <a:off x="0" y="0"/>
                        <a:ext cx="5731200" cy="787400"/>
                      </a:xfrm>
                      <a:prstGeom prst="rect"/>
                      <a:ln/>
                    </pic:spPr>
                  </pic:pic>
                </a:graphicData>
              </a:graphic>
            </wp:inline>
          </w:drawing>
        </w:r>
        <w:r w:rsidDel="00000000" w:rsidR="00000000" w:rsidRPr="00000000">
          <w:rPr>
            <w:rtl w:val="0"/>
          </w:rPr>
        </w:r>
      </w:ins>
    </w:p>
    <w:p w:rsidR="00000000" w:rsidDel="00000000" w:rsidP="00000000" w:rsidRDefault="00000000" w:rsidRPr="00000000" w14:paraId="00000119">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647700"/>
              <wp:effectExtent b="0" l="0" r="0" t="0"/>
              <wp:docPr id="35"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5731200" cy="647700"/>
                      </a:xfrm>
                      <a:prstGeom prst="rect"/>
                      <a:ln/>
                    </pic:spPr>
                  </pic:pic>
                </a:graphicData>
              </a:graphic>
            </wp:inline>
          </w:drawing>
        </w:r>
        <w:r w:rsidDel="00000000" w:rsidR="00000000" w:rsidRPr="00000000">
          <w:rPr>
            <w:rtl w:val="0"/>
          </w:rPr>
        </w:r>
      </w:ins>
    </w:p>
    <w:p w:rsidR="00000000" w:rsidDel="00000000" w:rsidP="00000000" w:rsidRDefault="00000000" w:rsidRPr="00000000" w14:paraId="0000011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11B">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596900"/>
              <wp:effectExtent b="0" l="0" r="0" t="0"/>
              <wp:docPr id="39" name="image36.png"/>
              <a:graphic>
                <a:graphicData uri="http://schemas.openxmlformats.org/drawingml/2006/picture">
                  <pic:pic>
                    <pic:nvPicPr>
                      <pic:cNvPr id="0" name="image36.png"/>
                      <pic:cNvPicPr preferRelativeResize="0"/>
                    </pic:nvPicPr>
                    <pic:blipFill>
                      <a:blip r:embed="rId47"/>
                      <a:srcRect b="0" l="0" r="0" t="0"/>
                      <a:stretch>
                        <a:fillRect/>
                      </a:stretch>
                    </pic:blipFill>
                    <pic:spPr>
                      <a:xfrm>
                        <a:off x="0" y="0"/>
                        <a:ext cx="5731200" cy="596900"/>
                      </a:xfrm>
                      <a:prstGeom prst="rect"/>
                      <a:ln/>
                    </pic:spPr>
                  </pic:pic>
                </a:graphicData>
              </a:graphic>
            </wp:inline>
          </w:drawing>
        </w:r>
        <w:r w:rsidDel="00000000" w:rsidR="00000000" w:rsidRPr="00000000">
          <w:rPr>
            <w:rtl w:val="0"/>
          </w:rPr>
        </w:r>
      </w:ins>
    </w:p>
    <w:p w:rsidR="00000000" w:rsidDel="00000000" w:rsidP="00000000" w:rsidRDefault="00000000" w:rsidRPr="00000000" w14:paraId="0000011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Presionamos el botón: </w:t>
        </w:r>
      </w:ins>
    </w:p>
    <w:p w:rsidR="00000000" w:rsidDel="00000000" w:rsidP="00000000" w:rsidRDefault="00000000" w:rsidRPr="00000000" w14:paraId="0000011D">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787400"/>
              <wp:effectExtent b="0" l="0" r="0" t="0"/>
              <wp:docPr id="51" name="image47.png"/>
              <a:graphic>
                <a:graphicData uri="http://schemas.openxmlformats.org/drawingml/2006/picture">
                  <pic:pic>
                    <pic:nvPicPr>
                      <pic:cNvPr id="0" name="image47.png"/>
                      <pic:cNvPicPr preferRelativeResize="0"/>
                    </pic:nvPicPr>
                    <pic:blipFill>
                      <a:blip r:embed="rId45"/>
                      <a:srcRect b="0" l="0" r="0" t="0"/>
                      <a:stretch>
                        <a:fillRect/>
                      </a:stretch>
                    </pic:blipFill>
                    <pic:spPr>
                      <a:xfrm>
                        <a:off x="0" y="0"/>
                        <a:ext cx="5731200" cy="787400"/>
                      </a:xfrm>
                      <a:prstGeom prst="rect"/>
                      <a:ln/>
                    </pic:spPr>
                  </pic:pic>
                </a:graphicData>
              </a:graphic>
            </wp:inline>
          </w:drawing>
        </w:r>
        <w:r w:rsidDel="00000000" w:rsidR="00000000" w:rsidRPr="00000000">
          <w:rPr>
            <w:rtl w:val="0"/>
          </w:rPr>
        </w:r>
      </w:ins>
    </w:p>
    <w:p w:rsidR="00000000" w:rsidDel="00000000" w:rsidP="00000000" w:rsidRDefault="00000000" w:rsidRPr="00000000" w14:paraId="0000011E">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673100"/>
              <wp:effectExtent b="0" l="0" r="0" t="0"/>
              <wp:docPr id="24"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5731200" cy="673100"/>
                      </a:xfrm>
                      <a:prstGeom prst="rect"/>
                      <a:ln/>
                    </pic:spPr>
                  </pic:pic>
                </a:graphicData>
              </a:graphic>
            </wp:inline>
          </w:drawing>
        </w:r>
        <w:r w:rsidDel="00000000" w:rsidR="00000000" w:rsidRPr="00000000">
          <w:rPr>
            <w:rtl w:val="0"/>
          </w:rPr>
        </w:r>
      </w:ins>
    </w:p>
    <w:p w:rsidR="00000000" w:rsidDel="00000000" w:rsidP="00000000" w:rsidRDefault="00000000" w:rsidRPr="00000000" w14:paraId="0000011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120">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546100"/>
              <wp:effectExtent b="0" l="0" r="0" t="0"/>
              <wp:docPr id="32" name="image29.png"/>
              <a:graphic>
                <a:graphicData uri="http://schemas.openxmlformats.org/drawingml/2006/picture">
                  <pic:pic>
                    <pic:nvPicPr>
                      <pic:cNvPr id="0" name="image29.png"/>
                      <pic:cNvPicPr preferRelativeResize="0"/>
                    </pic:nvPicPr>
                    <pic:blipFill>
                      <a:blip r:embed="rId49"/>
                      <a:srcRect b="0" l="0" r="0" t="0"/>
                      <a:stretch>
                        <a:fillRect/>
                      </a:stretch>
                    </pic:blipFill>
                    <pic:spPr>
                      <a:xfrm>
                        <a:off x="0" y="0"/>
                        <a:ext cx="5731200" cy="546100"/>
                      </a:xfrm>
                      <a:prstGeom prst="rect"/>
                      <a:ln/>
                    </pic:spPr>
                  </pic:pic>
                </a:graphicData>
              </a:graphic>
            </wp:inline>
          </w:drawing>
        </w:r>
        <w:r w:rsidDel="00000000" w:rsidR="00000000" w:rsidRPr="00000000">
          <w:rPr>
            <w:rtl w:val="0"/>
          </w:rPr>
        </w:r>
      </w:ins>
    </w:p>
    <w:p w:rsidR="00000000" w:rsidDel="00000000" w:rsidP="00000000" w:rsidRDefault="00000000" w:rsidRPr="00000000" w14:paraId="0000012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Presionamos el botón:</w:t>
        </w:r>
      </w:ins>
    </w:p>
    <w:p w:rsidR="00000000" w:rsidDel="00000000" w:rsidP="00000000" w:rsidRDefault="00000000" w:rsidRPr="00000000" w14:paraId="00000122">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787400"/>
              <wp:effectExtent b="0" l="0" r="0" t="0"/>
              <wp:docPr id="73" name="image56.png"/>
              <a:graphic>
                <a:graphicData uri="http://schemas.openxmlformats.org/drawingml/2006/picture">
                  <pic:pic>
                    <pic:nvPicPr>
                      <pic:cNvPr id="0" name="image56.png"/>
                      <pic:cNvPicPr preferRelativeResize="0"/>
                    </pic:nvPicPr>
                    <pic:blipFill>
                      <a:blip r:embed="rId45"/>
                      <a:srcRect b="0" l="0" r="0" t="0"/>
                      <a:stretch>
                        <a:fillRect/>
                      </a:stretch>
                    </pic:blipFill>
                    <pic:spPr>
                      <a:xfrm>
                        <a:off x="0" y="0"/>
                        <a:ext cx="5731200" cy="787400"/>
                      </a:xfrm>
                      <a:prstGeom prst="rect"/>
                      <a:ln/>
                    </pic:spPr>
                  </pic:pic>
                </a:graphicData>
              </a:graphic>
            </wp:inline>
          </w:drawing>
        </w:r>
        <w:r w:rsidDel="00000000" w:rsidR="00000000" w:rsidRPr="00000000">
          <w:rPr>
            <w:rtl w:val="0"/>
          </w:rPr>
        </w:r>
      </w:ins>
    </w:p>
    <w:p w:rsidR="00000000" w:rsidDel="00000000" w:rsidP="00000000" w:rsidRDefault="00000000" w:rsidRPr="00000000" w14:paraId="00000123">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584200"/>
              <wp:effectExtent b="0" l="0" r="0" t="0"/>
              <wp:docPr id="68" name="image55.png"/>
              <a:graphic>
                <a:graphicData uri="http://schemas.openxmlformats.org/drawingml/2006/picture">
                  <pic:pic>
                    <pic:nvPicPr>
                      <pic:cNvPr id="0" name="image55.png"/>
                      <pic:cNvPicPr preferRelativeResize="0"/>
                    </pic:nvPicPr>
                    <pic:blipFill>
                      <a:blip r:embed="rId50"/>
                      <a:srcRect b="0" l="0" r="0" t="0"/>
                      <a:stretch>
                        <a:fillRect/>
                      </a:stretch>
                    </pic:blipFill>
                    <pic:spPr>
                      <a:xfrm>
                        <a:off x="0" y="0"/>
                        <a:ext cx="5731200" cy="584200"/>
                      </a:xfrm>
                      <a:prstGeom prst="rect"/>
                      <a:ln/>
                    </pic:spPr>
                  </pic:pic>
                </a:graphicData>
              </a:graphic>
            </wp:inline>
          </w:drawing>
        </w:r>
        <w:r w:rsidDel="00000000" w:rsidR="00000000" w:rsidRPr="00000000">
          <w:rPr>
            <w:rtl w:val="0"/>
          </w:rPr>
        </w:r>
      </w:ins>
    </w:p>
    <w:p w:rsidR="00000000" w:rsidDel="00000000" w:rsidP="00000000" w:rsidRDefault="00000000" w:rsidRPr="00000000" w14:paraId="0000012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125">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406400"/>
              <wp:effectExtent b="0" l="0" r="0" t="0"/>
              <wp:docPr id="47" name="image53.png"/>
              <a:graphic>
                <a:graphicData uri="http://schemas.openxmlformats.org/drawingml/2006/picture">
                  <pic:pic>
                    <pic:nvPicPr>
                      <pic:cNvPr id="0" name="image53.png"/>
                      <pic:cNvPicPr preferRelativeResize="0"/>
                    </pic:nvPicPr>
                    <pic:blipFill>
                      <a:blip r:embed="rId51"/>
                      <a:srcRect b="0" l="0" r="0" t="0"/>
                      <a:stretch>
                        <a:fillRect/>
                      </a:stretch>
                    </pic:blipFill>
                    <pic:spPr>
                      <a:xfrm>
                        <a:off x="0" y="0"/>
                        <a:ext cx="5731200" cy="406400"/>
                      </a:xfrm>
                      <a:prstGeom prst="rect"/>
                      <a:ln/>
                    </pic:spPr>
                  </pic:pic>
                </a:graphicData>
              </a:graphic>
            </wp:inline>
          </w:drawing>
        </w:r>
        <w:r w:rsidDel="00000000" w:rsidR="00000000" w:rsidRPr="00000000">
          <w:rPr>
            <w:rtl w:val="0"/>
          </w:rPr>
        </w:r>
      </w:ins>
    </w:p>
    <w:p w:rsidR="00000000" w:rsidDel="00000000" w:rsidP="00000000" w:rsidRDefault="00000000" w:rsidRPr="00000000" w14:paraId="0000012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Presionamos el botón:</w:t>
        </w:r>
      </w:ins>
    </w:p>
    <w:p w:rsidR="00000000" w:rsidDel="00000000" w:rsidP="00000000" w:rsidRDefault="00000000" w:rsidRPr="00000000" w14:paraId="00000127">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787400"/>
              <wp:effectExtent b="0" l="0" r="0" t="0"/>
              <wp:docPr id="76" name="image72.png"/>
              <a:graphic>
                <a:graphicData uri="http://schemas.openxmlformats.org/drawingml/2006/picture">
                  <pic:pic>
                    <pic:nvPicPr>
                      <pic:cNvPr id="0" name="image72.png"/>
                      <pic:cNvPicPr preferRelativeResize="0"/>
                    </pic:nvPicPr>
                    <pic:blipFill>
                      <a:blip r:embed="rId45"/>
                      <a:srcRect b="0" l="0" r="0" t="0"/>
                      <a:stretch>
                        <a:fillRect/>
                      </a:stretch>
                    </pic:blipFill>
                    <pic:spPr>
                      <a:xfrm>
                        <a:off x="0" y="0"/>
                        <a:ext cx="5731200" cy="787400"/>
                      </a:xfrm>
                      <a:prstGeom prst="rect"/>
                      <a:ln/>
                    </pic:spPr>
                  </pic:pic>
                </a:graphicData>
              </a:graphic>
            </wp:inline>
          </w:drawing>
        </w:r>
        <w:r w:rsidDel="00000000" w:rsidR="00000000" w:rsidRPr="00000000">
          <w:rPr>
            <w:rtl w:val="0"/>
          </w:rPr>
        </w:r>
      </w:ins>
    </w:p>
    <w:p w:rsidR="00000000" w:rsidDel="00000000" w:rsidP="00000000" w:rsidRDefault="00000000" w:rsidRPr="00000000" w14:paraId="00000128">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533400"/>
              <wp:effectExtent b="0" l="0" r="0" t="0"/>
              <wp:docPr id="41" name="image37.png"/>
              <a:graphic>
                <a:graphicData uri="http://schemas.openxmlformats.org/drawingml/2006/picture">
                  <pic:pic>
                    <pic:nvPicPr>
                      <pic:cNvPr id="0" name="image37.png"/>
                      <pic:cNvPicPr preferRelativeResize="0"/>
                    </pic:nvPicPr>
                    <pic:blipFill>
                      <a:blip r:embed="rId52"/>
                      <a:srcRect b="0" l="0" r="0" t="0"/>
                      <a:stretch>
                        <a:fillRect/>
                      </a:stretch>
                    </pic:blipFill>
                    <pic:spPr>
                      <a:xfrm>
                        <a:off x="0" y="0"/>
                        <a:ext cx="5731200" cy="533400"/>
                      </a:xfrm>
                      <a:prstGeom prst="rect"/>
                      <a:ln/>
                    </pic:spPr>
                  </pic:pic>
                </a:graphicData>
              </a:graphic>
            </wp:inline>
          </w:drawing>
        </w:r>
        <w:r w:rsidDel="00000000" w:rsidR="00000000" w:rsidRPr="00000000">
          <w:rPr>
            <w:rtl w:val="0"/>
          </w:rPr>
        </w:r>
      </w:ins>
    </w:p>
    <w:p w:rsidR="00000000" w:rsidDel="00000000" w:rsidP="00000000" w:rsidRDefault="00000000" w:rsidRPr="00000000" w14:paraId="0000012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w:t>
        </w:r>
      </w:ins>
    </w:p>
    <w:p w:rsidR="00000000" w:rsidDel="00000000" w:rsidP="00000000" w:rsidRDefault="00000000" w:rsidRPr="00000000" w14:paraId="0000012A">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723900"/>
              <wp:effectExtent b="0" l="0" r="0" t="0"/>
              <wp:docPr id="67" name="image58.png"/>
              <a:graphic>
                <a:graphicData uri="http://schemas.openxmlformats.org/drawingml/2006/picture">
                  <pic:pic>
                    <pic:nvPicPr>
                      <pic:cNvPr id="0" name="image58.png"/>
                      <pic:cNvPicPr preferRelativeResize="0"/>
                    </pic:nvPicPr>
                    <pic:blipFill>
                      <a:blip r:embed="rId53"/>
                      <a:srcRect b="0" l="0" r="0" t="0"/>
                      <a:stretch>
                        <a:fillRect/>
                      </a:stretch>
                    </pic:blipFill>
                    <pic:spPr>
                      <a:xfrm>
                        <a:off x="0" y="0"/>
                        <a:ext cx="5731200" cy="723900"/>
                      </a:xfrm>
                      <a:prstGeom prst="rect"/>
                      <a:ln/>
                    </pic:spPr>
                  </pic:pic>
                </a:graphicData>
              </a:graphic>
            </wp:inline>
          </w:drawing>
        </w:r>
        <w:r w:rsidDel="00000000" w:rsidR="00000000" w:rsidRPr="00000000">
          <w:rPr>
            <w:rtl w:val="0"/>
          </w:rPr>
        </w:r>
      </w:ins>
    </w:p>
    <w:p w:rsidR="00000000" w:rsidDel="00000000" w:rsidP="00000000" w:rsidRDefault="00000000" w:rsidRPr="00000000" w14:paraId="0000012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listo</w:t>
        </w:r>
      </w:ins>
    </w:p>
    <w:p w:rsidR="00000000" w:rsidDel="00000000" w:rsidP="00000000" w:rsidRDefault="00000000" w:rsidRPr="00000000" w14:paraId="0000012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12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EA,  donaobajaentry, ti=Variables tipo StringVar que contienen los datos ingresados correspondientes a un elemento, como lo son su nombre, si es donación o baja y tipo de elemento </w:t>
        </w:r>
      </w:ins>
    </w:p>
    <w:p w:rsidR="00000000" w:rsidDel="00000000" w:rsidP="00000000" w:rsidRDefault="00000000" w:rsidRPr="00000000" w14:paraId="0000012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c2, co2=Variables tipo IntVar que contienen los datos ingresados correspondientes a un elemento, como lo son el código y cantidad</w:t>
        </w:r>
      </w:ins>
    </w:p>
    <w:p w:rsidR="00000000" w:rsidDel="00000000" w:rsidP="00000000" w:rsidRDefault="00000000" w:rsidRPr="00000000" w14:paraId="0000012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tree4=Corresponde a la tabla número 4 para hacer el correspondiente registro </w:t>
        </w:r>
      </w:ins>
    </w:p>
    <w:p w:rsidR="00000000" w:rsidDel="00000000" w:rsidP="00000000" w:rsidRDefault="00000000" w:rsidRPr="00000000" w14:paraId="0000013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 </w:t>
        </w:r>
      </w:ins>
    </w:p>
    <w:p w:rsidR="00000000" w:rsidDel="00000000" w:rsidP="00000000" w:rsidRDefault="00000000" w:rsidRPr="00000000" w14:paraId="0000013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 EA, t, c2, co2</w:t>
        </w:r>
      </w:ins>
    </w:p>
    <w:p w:rsidR="00000000" w:rsidDel="00000000" w:rsidP="00000000" w:rsidRDefault="00000000" w:rsidRPr="00000000" w14:paraId="0000013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Salidas=Inserción de estos datos en tree4</w:t>
        </w:r>
      </w:ins>
    </w:p>
    <w:p w:rsidR="00000000" w:rsidDel="00000000" w:rsidP="00000000" w:rsidRDefault="00000000" w:rsidRPr="00000000" w14:paraId="0000013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la función me permita almacenar los datos que se nos preguntan en la tabla de elementos dados de baja o de donaciones </w:t>
        </w:r>
      </w:ins>
    </w:p>
    <w:p w:rsidR="00000000" w:rsidDel="00000000" w:rsidP="00000000" w:rsidRDefault="00000000" w:rsidRPr="00000000" w14:paraId="0000013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funcionales: </w:t>
        </w:r>
      </w:ins>
    </w:p>
    <w:p w:rsidR="00000000" w:rsidDel="00000000" w:rsidP="00000000" w:rsidRDefault="00000000" w:rsidRPr="00000000" w14:paraId="0000013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w:t>
        </w:r>
      </w:ins>
    </w:p>
    <w:p w:rsidR="00000000" w:rsidDel="00000000" w:rsidP="00000000" w:rsidRDefault="00000000" w:rsidRPr="00000000" w14:paraId="00000136">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638425" cy="3400425"/>
              <wp:effectExtent b="0" l="0" r="0" t="0"/>
              <wp:docPr id="46" name="image42.png"/>
              <a:graphic>
                <a:graphicData uri="http://schemas.openxmlformats.org/drawingml/2006/picture">
                  <pic:pic>
                    <pic:nvPicPr>
                      <pic:cNvPr id="0" name="image42.png"/>
                      <pic:cNvPicPr preferRelativeResize="0"/>
                    </pic:nvPicPr>
                    <pic:blipFill>
                      <a:blip r:embed="rId54"/>
                      <a:srcRect b="0" l="0" r="0" t="0"/>
                      <a:stretch>
                        <a:fillRect/>
                      </a:stretch>
                    </pic:blipFill>
                    <pic:spPr>
                      <a:xfrm>
                        <a:off x="0" y="0"/>
                        <a:ext cx="2638425" cy="3400425"/>
                      </a:xfrm>
                      <a:prstGeom prst="rect"/>
                      <a:ln/>
                    </pic:spPr>
                  </pic:pic>
                </a:graphicData>
              </a:graphic>
            </wp:inline>
          </w:drawing>
        </w:r>
        <w:r w:rsidDel="00000000" w:rsidR="00000000" w:rsidRPr="00000000">
          <w:rPr>
            <w:rtl w:val="0"/>
          </w:rPr>
        </w:r>
      </w:ins>
    </w:p>
    <w:p w:rsidR="00000000" w:rsidDel="00000000" w:rsidP="00000000" w:rsidRDefault="00000000" w:rsidRPr="00000000" w14:paraId="0000013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138">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993900"/>
              <wp:effectExtent b="0" l="0" r="0" t="0"/>
              <wp:docPr id="50" name="image46.png"/>
              <a:graphic>
                <a:graphicData uri="http://schemas.openxmlformats.org/drawingml/2006/picture">
                  <pic:pic>
                    <pic:nvPicPr>
                      <pic:cNvPr id="0" name="image46.png"/>
                      <pic:cNvPicPr preferRelativeResize="0"/>
                    </pic:nvPicPr>
                    <pic:blipFill>
                      <a:blip r:embed="rId55"/>
                      <a:srcRect b="0" l="0" r="0" t="0"/>
                      <a:stretch>
                        <a:fillRect/>
                      </a:stretch>
                    </pic:blipFill>
                    <pic:spPr>
                      <a:xfrm>
                        <a:off x="0" y="0"/>
                        <a:ext cx="5731200" cy="1993900"/>
                      </a:xfrm>
                      <a:prstGeom prst="rect"/>
                      <a:ln/>
                    </pic:spPr>
                  </pic:pic>
                </a:graphicData>
              </a:graphic>
            </wp:inline>
          </w:drawing>
        </w:r>
        <w:r w:rsidDel="00000000" w:rsidR="00000000" w:rsidRPr="00000000">
          <w:rPr>
            <w:rtl w:val="0"/>
          </w:rPr>
        </w:r>
      </w:ins>
    </w:p>
    <w:p w:rsidR="00000000" w:rsidDel="00000000" w:rsidP="00000000" w:rsidRDefault="00000000" w:rsidRPr="00000000" w14:paraId="0000013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w:t>
        </w:r>
      </w:ins>
    </w:p>
    <w:p w:rsidR="00000000" w:rsidDel="00000000" w:rsidP="00000000" w:rsidRDefault="00000000" w:rsidRPr="00000000" w14:paraId="0000013A">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771775" cy="3476625"/>
              <wp:effectExtent b="0" l="0" r="0" t="0"/>
              <wp:docPr id="74" name="image66.png"/>
              <a:graphic>
                <a:graphicData uri="http://schemas.openxmlformats.org/drawingml/2006/picture">
                  <pic:pic>
                    <pic:nvPicPr>
                      <pic:cNvPr id="0" name="image66.png"/>
                      <pic:cNvPicPr preferRelativeResize="0"/>
                    </pic:nvPicPr>
                    <pic:blipFill>
                      <a:blip r:embed="rId56"/>
                      <a:srcRect b="0" l="0" r="0" t="0"/>
                      <a:stretch>
                        <a:fillRect/>
                      </a:stretch>
                    </pic:blipFill>
                    <pic:spPr>
                      <a:xfrm>
                        <a:off x="0" y="0"/>
                        <a:ext cx="2771775" cy="3476625"/>
                      </a:xfrm>
                      <a:prstGeom prst="rect"/>
                      <a:ln/>
                    </pic:spPr>
                  </pic:pic>
                </a:graphicData>
              </a:graphic>
            </wp:inline>
          </w:drawing>
        </w:r>
        <w:r w:rsidDel="00000000" w:rsidR="00000000" w:rsidRPr="00000000">
          <w:rPr>
            <w:rtl w:val="0"/>
          </w:rPr>
        </w:r>
      </w:ins>
    </w:p>
    <w:p w:rsidR="00000000" w:rsidDel="00000000" w:rsidP="00000000" w:rsidRDefault="00000000" w:rsidRPr="00000000" w14:paraId="0000013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13C">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2120900"/>
              <wp:effectExtent b="0" l="0" r="0" t="0"/>
              <wp:docPr id="58" name="image63.png"/>
              <a:graphic>
                <a:graphicData uri="http://schemas.openxmlformats.org/drawingml/2006/picture">
                  <pic:pic>
                    <pic:nvPicPr>
                      <pic:cNvPr id="0" name="image63.png"/>
                      <pic:cNvPicPr preferRelativeResize="0"/>
                    </pic:nvPicPr>
                    <pic:blipFill>
                      <a:blip r:embed="rId57"/>
                      <a:srcRect b="0" l="0" r="0" t="0"/>
                      <a:stretch>
                        <a:fillRect/>
                      </a:stretch>
                    </pic:blipFill>
                    <pic:spPr>
                      <a:xfrm>
                        <a:off x="0" y="0"/>
                        <a:ext cx="5731200" cy="2120900"/>
                      </a:xfrm>
                      <a:prstGeom prst="rect"/>
                      <a:ln/>
                    </pic:spPr>
                  </pic:pic>
                </a:graphicData>
              </a:graphic>
            </wp:inline>
          </w:drawing>
        </w:r>
        <w:r w:rsidDel="00000000" w:rsidR="00000000" w:rsidRPr="00000000">
          <w:rPr>
            <w:rtl w:val="0"/>
          </w:rPr>
        </w:r>
      </w:ins>
    </w:p>
    <w:p w:rsidR="00000000" w:rsidDel="00000000" w:rsidP="00000000" w:rsidRDefault="00000000" w:rsidRPr="00000000" w14:paraId="0000013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w:t>
        </w:r>
      </w:ins>
    </w:p>
    <w:p w:rsidR="00000000" w:rsidDel="00000000" w:rsidP="00000000" w:rsidRDefault="00000000" w:rsidRPr="00000000" w14:paraId="0000013E">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3209925" cy="3448050"/>
              <wp:effectExtent b="0" l="0" r="0" t="0"/>
              <wp:docPr id="71" name="image69.png"/>
              <a:graphic>
                <a:graphicData uri="http://schemas.openxmlformats.org/drawingml/2006/picture">
                  <pic:pic>
                    <pic:nvPicPr>
                      <pic:cNvPr id="0" name="image69.png"/>
                      <pic:cNvPicPr preferRelativeResize="0"/>
                    </pic:nvPicPr>
                    <pic:blipFill>
                      <a:blip r:embed="rId58"/>
                      <a:srcRect b="0" l="0" r="0" t="0"/>
                      <a:stretch>
                        <a:fillRect/>
                      </a:stretch>
                    </pic:blipFill>
                    <pic:spPr>
                      <a:xfrm>
                        <a:off x="0" y="0"/>
                        <a:ext cx="3209925" cy="3448050"/>
                      </a:xfrm>
                      <a:prstGeom prst="rect"/>
                      <a:ln/>
                    </pic:spPr>
                  </pic:pic>
                </a:graphicData>
              </a:graphic>
            </wp:inline>
          </w:drawing>
        </w:r>
        <w:r w:rsidDel="00000000" w:rsidR="00000000" w:rsidRPr="00000000">
          <w:rPr>
            <w:rtl w:val="0"/>
          </w:rPr>
        </w:r>
      </w:ins>
    </w:p>
    <w:p w:rsidR="00000000" w:rsidDel="00000000" w:rsidP="00000000" w:rsidRDefault="00000000" w:rsidRPr="00000000" w14:paraId="0000013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140">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2095500"/>
              <wp:effectExtent b="0" l="0" r="0" t="0"/>
              <wp:docPr id="29" name="image23.png"/>
              <a:graphic>
                <a:graphicData uri="http://schemas.openxmlformats.org/drawingml/2006/picture">
                  <pic:pic>
                    <pic:nvPicPr>
                      <pic:cNvPr id="0" name="image23.png"/>
                      <pic:cNvPicPr preferRelativeResize="0"/>
                    </pic:nvPicPr>
                    <pic:blipFill>
                      <a:blip r:embed="rId59"/>
                      <a:srcRect b="0" l="0" r="0" t="0"/>
                      <a:stretch>
                        <a:fillRect/>
                      </a:stretch>
                    </pic:blipFill>
                    <pic:spPr>
                      <a:xfrm>
                        <a:off x="0" y="0"/>
                        <a:ext cx="5731200" cy="2095500"/>
                      </a:xfrm>
                      <a:prstGeom prst="rect"/>
                      <a:ln/>
                    </pic:spPr>
                  </pic:pic>
                </a:graphicData>
              </a:graphic>
            </wp:inline>
          </w:drawing>
        </w:r>
        <w:r w:rsidDel="00000000" w:rsidR="00000000" w:rsidRPr="00000000">
          <w:rPr>
            <w:rtl w:val="0"/>
          </w:rPr>
        </w:r>
      </w:ins>
    </w:p>
    <w:p w:rsidR="00000000" w:rsidDel="00000000" w:rsidP="00000000" w:rsidRDefault="00000000" w:rsidRPr="00000000" w14:paraId="0000014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Ingresamos: </w:t>
        </w:r>
      </w:ins>
    </w:p>
    <w:p w:rsidR="00000000" w:rsidDel="00000000" w:rsidP="00000000" w:rsidRDefault="00000000" w:rsidRPr="00000000" w14:paraId="00000142">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3067050" cy="3543300"/>
              <wp:effectExtent b="0" l="0" r="0" t="0"/>
              <wp:docPr id="10" name="image13.png"/>
              <a:graphic>
                <a:graphicData uri="http://schemas.openxmlformats.org/drawingml/2006/picture">
                  <pic:pic>
                    <pic:nvPicPr>
                      <pic:cNvPr id="0" name="image13.png"/>
                      <pic:cNvPicPr preferRelativeResize="0"/>
                    </pic:nvPicPr>
                    <pic:blipFill>
                      <a:blip r:embed="rId60"/>
                      <a:srcRect b="0" l="0" r="0" t="0"/>
                      <a:stretch>
                        <a:fillRect/>
                      </a:stretch>
                    </pic:blipFill>
                    <pic:spPr>
                      <a:xfrm>
                        <a:off x="0" y="0"/>
                        <a:ext cx="3067050" cy="3543300"/>
                      </a:xfrm>
                      <a:prstGeom prst="rect"/>
                      <a:ln/>
                    </pic:spPr>
                  </pic:pic>
                </a:graphicData>
              </a:graphic>
            </wp:inline>
          </w:drawing>
        </w:r>
        <w:r w:rsidDel="00000000" w:rsidR="00000000" w:rsidRPr="00000000">
          <w:rPr>
            <w:rtl w:val="0"/>
          </w:rPr>
        </w:r>
      </w:ins>
    </w:p>
    <w:p w:rsidR="00000000" w:rsidDel="00000000" w:rsidP="00000000" w:rsidRDefault="00000000" w:rsidRPr="00000000" w14:paraId="0000014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Resultado: </w:t>
        </w:r>
      </w:ins>
    </w:p>
    <w:p w:rsidR="00000000" w:rsidDel="00000000" w:rsidP="00000000" w:rsidRDefault="00000000" w:rsidRPr="00000000" w14:paraId="00000144">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981200"/>
              <wp:effectExtent b="0" l="0" r="0" t="0"/>
              <wp:docPr id="4" name="image8.png"/>
              <a:graphic>
                <a:graphicData uri="http://schemas.openxmlformats.org/drawingml/2006/picture">
                  <pic:pic>
                    <pic:nvPicPr>
                      <pic:cNvPr id="0" name="image8.png"/>
                      <pic:cNvPicPr preferRelativeResize="0"/>
                    </pic:nvPicPr>
                    <pic:blipFill>
                      <a:blip r:embed="rId61"/>
                      <a:srcRect b="0" l="0" r="0" t="0"/>
                      <a:stretch>
                        <a:fillRect/>
                      </a:stretch>
                    </pic:blipFill>
                    <pic:spPr>
                      <a:xfrm>
                        <a:off x="0" y="0"/>
                        <a:ext cx="5731200" cy="1981200"/>
                      </a:xfrm>
                      <a:prstGeom prst="rect"/>
                      <a:ln/>
                    </pic:spPr>
                  </pic:pic>
                </a:graphicData>
              </a:graphic>
            </wp:inline>
          </w:drawing>
        </w:r>
        <w:r w:rsidDel="00000000" w:rsidR="00000000" w:rsidRPr="00000000">
          <w:rPr>
            <w:rtl w:val="0"/>
          </w:rPr>
        </w:r>
      </w:ins>
    </w:p>
    <w:p w:rsidR="00000000" w:rsidDel="00000000" w:rsidP="00000000" w:rsidRDefault="00000000" w:rsidRPr="00000000" w14:paraId="0000014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terminarprestamo</w:t>
        </w:r>
      </w:ins>
    </w:p>
    <w:p w:rsidR="00000000" w:rsidDel="00000000" w:rsidP="00000000" w:rsidRDefault="00000000" w:rsidRPr="00000000" w14:paraId="0000014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14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nombr, apellid, hor, fech, curs, jornad, recurs=Variables tipo StringVar que contienen los datos obtenidos por el usuario</w:t>
        </w:r>
      </w:ins>
    </w:p>
    <w:p w:rsidR="00000000" w:rsidDel="00000000" w:rsidP="00000000" w:rsidRDefault="00000000" w:rsidRPr="00000000" w14:paraId="0000014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 numCelua, cantida=Variables tipo IntVar que contiene los datos obtenidos del usuario</w:t>
        </w:r>
      </w:ins>
    </w:p>
    <w:p w:rsidR="00000000" w:rsidDel="00000000" w:rsidP="00000000" w:rsidRDefault="00000000" w:rsidRPr="00000000" w14:paraId="0000014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vistarbol3=Treeview correspondiente a la pestaña 4 que almacena el registro de prestamos finalizados </w:t>
        </w:r>
      </w:ins>
    </w:p>
    <w:p w:rsidR="00000000" w:rsidDel="00000000" w:rsidP="00000000" w:rsidRDefault="00000000" w:rsidRPr="00000000" w14:paraId="0000014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 </w:t>
        </w:r>
      </w:ins>
    </w:p>
    <w:p w:rsidR="00000000" w:rsidDel="00000000" w:rsidP="00000000" w:rsidRDefault="00000000" w:rsidRPr="00000000" w14:paraId="0000014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Entradas=nombr, apellid, hor, fech, curs, jornad, recurs, codig, numCelua, cantida</w:t>
        </w:r>
      </w:ins>
    </w:p>
    <w:p w:rsidR="00000000" w:rsidDel="00000000" w:rsidP="00000000" w:rsidRDefault="00000000" w:rsidRPr="00000000" w14:paraId="0000014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Salida=Inserción de dichos datos en vistarbol3 </w:t>
        </w:r>
      </w:ins>
    </w:p>
    <w:p w:rsidR="00000000" w:rsidDel="00000000" w:rsidP="00000000" w:rsidRDefault="00000000" w:rsidRPr="00000000" w14:paraId="0000014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la función me permita almacenar los datos de prestamos finalizados en una tabla que está en otra pestaña, para comodidad de la persona encargada, este complementa de mejor manera al archivo de texto. </w:t>
        </w:r>
      </w:ins>
    </w:p>
    <w:p w:rsidR="00000000" w:rsidDel="00000000" w:rsidP="00000000" w:rsidRDefault="00000000" w:rsidRPr="00000000" w14:paraId="0000014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funcionales: </w:t>
        </w:r>
      </w:ins>
    </w:p>
    <w:p w:rsidR="00000000" w:rsidDel="00000000" w:rsidP="00000000" w:rsidRDefault="00000000" w:rsidRPr="00000000" w14:paraId="0000014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 </w:t>
        </w:r>
      </w:ins>
    </w:p>
    <w:p w:rsidR="00000000" w:rsidDel="00000000" w:rsidP="00000000" w:rsidRDefault="00000000" w:rsidRPr="00000000" w14:paraId="00000150">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390900"/>
              <wp:effectExtent b="0" l="0" r="0" t="0"/>
              <wp:docPr id="38" name="image45.png"/>
              <a:graphic>
                <a:graphicData uri="http://schemas.openxmlformats.org/drawingml/2006/picture">
                  <pic:pic>
                    <pic:nvPicPr>
                      <pic:cNvPr id="0" name="image45.png"/>
                      <pic:cNvPicPr preferRelativeResize="0"/>
                    </pic:nvPicPr>
                    <pic:blipFill>
                      <a:blip r:embed="rId62"/>
                      <a:srcRect b="0" l="0" r="0" t="0"/>
                      <a:stretch>
                        <a:fillRect/>
                      </a:stretch>
                    </pic:blipFill>
                    <pic:spPr>
                      <a:xfrm>
                        <a:off x="0" y="0"/>
                        <a:ext cx="5731200" cy="3390900"/>
                      </a:xfrm>
                      <a:prstGeom prst="rect"/>
                      <a:ln/>
                    </pic:spPr>
                  </pic:pic>
                </a:graphicData>
              </a:graphic>
            </wp:inline>
          </w:drawing>
        </w:r>
        <w:r w:rsidDel="00000000" w:rsidR="00000000" w:rsidRPr="00000000">
          <w:rPr>
            <w:rtl w:val="0"/>
          </w:rPr>
        </w:r>
      </w:ins>
    </w:p>
    <w:p w:rsidR="00000000" w:rsidDel="00000000" w:rsidP="00000000" w:rsidRDefault="00000000" w:rsidRPr="00000000" w14:paraId="0000015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Luego de presionar el botón “Finalizar Préstamo”: </w:t>
        </w:r>
      </w:ins>
    </w:p>
    <w:p w:rsidR="00000000" w:rsidDel="00000000" w:rsidP="00000000" w:rsidRDefault="00000000" w:rsidRPr="00000000" w14:paraId="00000152">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225800"/>
              <wp:effectExtent b="0" l="0" r="0" t="0"/>
              <wp:docPr id="63" name="image64.png"/>
              <a:graphic>
                <a:graphicData uri="http://schemas.openxmlformats.org/drawingml/2006/picture">
                  <pic:pic>
                    <pic:nvPicPr>
                      <pic:cNvPr id="0" name="image64.png"/>
                      <pic:cNvPicPr preferRelativeResize="0"/>
                    </pic:nvPicPr>
                    <pic:blipFill>
                      <a:blip r:embed="rId63"/>
                      <a:srcRect b="0" l="0" r="0" t="0"/>
                      <a:stretch>
                        <a:fillRect/>
                      </a:stretch>
                    </pic:blipFill>
                    <pic:spPr>
                      <a:xfrm>
                        <a:off x="0" y="0"/>
                        <a:ext cx="5731200" cy="3225800"/>
                      </a:xfrm>
                      <a:prstGeom prst="rect"/>
                      <a:ln/>
                    </pic:spPr>
                  </pic:pic>
                </a:graphicData>
              </a:graphic>
            </wp:inline>
          </w:drawing>
        </w:r>
        <w:r w:rsidDel="00000000" w:rsidR="00000000" w:rsidRPr="00000000">
          <w:rPr>
            <w:rtl w:val="0"/>
          </w:rPr>
        </w:r>
      </w:ins>
    </w:p>
    <w:p w:rsidR="00000000" w:rsidDel="00000000" w:rsidP="00000000" w:rsidRDefault="00000000" w:rsidRPr="00000000" w14:paraId="0000015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 </w:t>
        </w:r>
      </w:ins>
    </w:p>
    <w:p w:rsidR="00000000" w:rsidDel="00000000" w:rsidP="00000000" w:rsidRDefault="00000000" w:rsidRPr="00000000" w14:paraId="00000154">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276600"/>
              <wp:effectExtent b="0" l="0" r="0" t="0"/>
              <wp:docPr id="18" name="image6.png"/>
              <a:graphic>
                <a:graphicData uri="http://schemas.openxmlformats.org/drawingml/2006/picture">
                  <pic:pic>
                    <pic:nvPicPr>
                      <pic:cNvPr id="0" name="image6.png"/>
                      <pic:cNvPicPr preferRelativeResize="0"/>
                    </pic:nvPicPr>
                    <pic:blipFill>
                      <a:blip r:embed="rId64"/>
                      <a:srcRect b="0" l="0" r="0" t="0"/>
                      <a:stretch>
                        <a:fillRect/>
                      </a:stretch>
                    </pic:blipFill>
                    <pic:spPr>
                      <a:xfrm>
                        <a:off x="0" y="0"/>
                        <a:ext cx="5731200" cy="3276600"/>
                      </a:xfrm>
                      <a:prstGeom prst="rect"/>
                      <a:ln/>
                    </pic:spPr>
                  </pic:pic>
                </a:graphicData>
              </a:graphic>
            </wp:inline>
          </w:drawing>
        </w:r>
        <w:r w:rsidDel="00000000" w:rsidR="00000000" w:rsidRPr="00000000">
          <w:rPr>
            <w:rtl w:val="0"/>
          </w:rPr>
        </w:r>
      </w:ins>
    </w:p>
    <w:p w:rsidR="00000000" w:rsidDel="00000000" w:rsidP="00000000" w:rsidRDefault="00000000" w:rsidRPr="00000000" w14:paraId="0000015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 </w:t>
        </w:r>
      </w:ins>
    </w:p>
    <w:p w:rsidR="00000000" w:rsidDel="00000000" w:rsidP="00000000" w:rsidRDefault="00000000" w:rsidRPr="00000000" w14:paraId="00000156">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302000"/>
              <wp:effectExtent b="0" l="0" r="0" t="0"/>
              <wp:docPr id="75" name="image67.png"/>
              <a:graphic>
                <a:graphicData uri="http://schemas.openxmlformats.org/drawingml/2006/picture">
                  <pic:pic>
                    <pic:nvPicPr>
                      <pic:cNvPr id="0" name="image67.png"/>
                      <pic:cNvPicPr preferRelativeResize="0"/>
                    </pic:nvPicPr>
                    <pic:blipFill>
                      <a:blip r:embed="rId65"/>
                      <a:srcRect b="0" l="0" r="0" t="0"/>
                      <a:stretch>
                        <a:fillRect/>
                      </a:stretch>
                    </pic:blipFill>
                    <pic:spPr>
                      <a:xfrm>
                        <a:off x="0" y="0"/>
                        <a:ext cx="5731200" cy="3302000"/>
                      </a:xfrm>
                      <a:prstGeom prst="rect"/>
                      <a:ln/>
                    </pic:spPr>
                  </pic:pic>
                </a:graphicData>
              </a:graphic>
            </wp:inline>
          </w:drawing>
        </w:r>
        <w:r w:rsidDel="00000000" w:rsidR="00000000" w:rsidRPr="00000000">
          <w:rPr>
            <w:rtl w:val="0"/>
          </w:rPr>
        </w:r>
      </w:ins>
    </w:p>
    <w:p w:rsidR="00000000" w:rsidDel="00000000" w:rsidP="00000000" w:rsidRDefault="00000000" w:rsidRPr="00000000" w14:paraId="0000015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 </w:t>
        </w:r>
      </w:ins>
    </w:p>
    <w:p w:rsidR="00000000" w:rsidDel="00000000" w:rsidP="00000000" w:rsidRDefault="00000000" w:rsidRPr="00000000" w14:paraId="00000158">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365500"/>
              <wp:effectExtent b="0" l="0" r="0" t="0"/>
              <wp:docPr id="64" name="image75.png"/>
              <a:graphic>
                <a:graphicData uri="http://schemas.openxmlformats.org/drawingml/2006/picture">
                  <pic:pic>
                    <pic:nvPicPr>
                      <pic:cNvPr id="0" name="image75.png"/>
                      <pic:cNvPicPr preferRelativeResize="0"/>
                    </pic:nvPicPr>
                    <pic:blipFill>
                      <a:blip r:embed="rId66"/>
                      <a:srcRect b="0" l="0" r="0" t="0"/>
                      <a:stretch>
                        <a:fillRect/>
                      </a:stretch>
                    </pic:blipFill>
                    <pic:spPr>
                      <a:xfrm>
                        <a:off x="0" y="0"/>
                        <a:ext cx="5731200" cy="3365500"/>
                      </a:xfrm>
                      <a:prstGeom prst="rect"/>
                      <a:ln/>
                    </pic:spPr>
                  </pic:pic>
                </a:graphicData>
              </a:graphic>
            </wp:inline>
          </w:drawing>
        </w:r>
        <w:r w:rsidDel="00000000" w:rsidR="00000000" w:rsidRPr="00000000">
          <w:rPr>
            <w:rtl w:val="0"/>
          </w:rPr>
        </w:r>
      </w:ins>
    </w:p>
    <w:p w:rsidR="00000000" w:rsidDel="00000000" w:rsidP="00000000" w:rsidRDefault="00000000" w:rsidRPr="00000000" w14:paraId="0000015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 </w:t>
        </w:r>
      </w:ins>
    </w:p>
    <w:p w:rsidR="00000000" w:rsidDel="00000000" w:rsidP="00000000" w:rsidRDefault="00000000" w:rsidRPr="00000000" w14:paraId="0000015A">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149600"/>
              <wp:effectExtent b="0" l="0" r="0" t="0"/>
              <wp:docPr id="19" name="image14.png"/>
              <a:graphic>
                <a:graphicData uri="http://schemas.openxmlformats.org/drawingml/2006/picture">
                  <pic:pic>
                    <pic:nvPicPr>
                      <pic:cNvPr id="0" name="image14.png"/>
                      <pic:cNvPicPr preferRelativeResize="0"/>
                    </pic:nvPicPr>
                    <pic:blipFill>
                      <a:blip r:embed="rId67"/>
                      <a:srcRect b="0" l="0" r="0" t="0"/>
                      <a:stretch>
                        <a:fillRect/>
                      </a:stretch>
                    </pic:blipFill>
                    <pic:spPr>
                      <a:xfrm>
                        <a:off x="0" y="0"/>
                        <a:ext cx="5731200" cy="3149600"/>
                      </a:xfrm>
                      <a:prstGeom prst="rect"/>
                      <a:ln/>
                    </pic:spPr>
                  </pic:pic>
                </a:graphicData>
              </a:graphic>
            </wp:inline>
          </w:drawing>
        </w:r>
        <w:r w:rsidDel="00000000" w:rsidR="00000000" w:rsidRPr="00000000">
          <w:rPr>
            <w:rtl w:val="0"/>
          </w:rPr>
        </w:r>
      </w:ins>
    </w:p>
    <w:p w:rsidR="00000000" w:rsidDel="00000000" w:rsidP="00000000" w:rsidRDefault="00000000" w:rsidRPr="00000000" w14:paraId="0000015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 </w:t>
        </w:r>
      </w:ins>
    </w:p>
    <w:p w:rsidR="00000000" w:rsidDel="00000000" w:rsidP="00000000" w:rsidRDefault="00000000" w:rsidRPr="00000000" w14:paraId="0000015C">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352800"/>
              <wp:effectExtent b="0" l="0" r="0" t="0"/>
              <wp:docPr id="31" name="image32.png"/>
              <a:graphic>
                <a:graphicData uri="http://schemas.openxmlformats.org/drawingml/2006/picture">
                  <pic:pic>
                    <pic:nvPicPr>
                      <pic:cNvPr id="0" name="image32.png"/>
                      <pic:cNvPicPr preferRelativeResize="0"/>
                    </pic:nvPicPr>
                    <pic:blipFill>
                      <a:blip r:embed="rId68"/>
                      <a:srcRect b="0" l="0" r="0" t="0"/>
                      <a:stretch>
                        <a:fillRect/>
                      </a:stretch>
                    </pic:blipFill>
                    <pic:spPr>
                      <a:xfrm>
                        <a:off x="0" y="0"/>
                        <a:ext cx="5731200" cy="3352800"/>
                      </a:xfrm>
                      <a:prstGeom prst="rect"/>
                      <a:ln/>
                    </pic:spPr>
                  </pic:pic>
                </a:graphicData>
              </a:graphic>
            </wp:inline>
          </w:drawing>
        </w:r>
        <w:r w:rsidDel="00000000" w:rsidR="00000000" w:rsidRPr="00000000">
          <w:rPr>
            <w:rtl w:val="0"/>
          </w:rPr>
        </w:r>
      </w:ins>
    </w:p>
    <w:p w:rsidR="00000000" w:rsidDel="00000000" w:rsidP="00000000" w:rsidRDefault="00000000" w:rsidRPr="00000000" w14:paraId="0000015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 </w:t>
        </w:r>
      </w:ins>
    </w:p>
    <w:p w:rsidR="00000000" w:rsidDel="00000000" w:rsidP="00000000" w:rsidRDefault="00000000" w:rsidRPr="00000000" w14:paraId="0000015E">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3365500"/>
              <wp:effectExtent b="0" l="0" r="0" t="0"/>
              <wp:docPr id="25" name="image43.png"/>
              <a:graphic>
                <a:graphicData uri="http://schemas.openxmlformats.org/drawingml/2006/picture">
                  <pic:pic>
                    <pic:nvPicPr>
                      <pic:cNvPr id="0" name="image43.png"/>
                      <pic:cNvPicPr preferRelativeResize="0"/>
                    </pic:nvPicPr>
                    <pic:blipFill>
                      <a:blip r:embed="rId69"/>
                      <a:srcRect b="0" l="0" r="0" t="0"/>
                      <a:stretch>
                        <a:fillRect/>
                      </a:stretch>
                    </pic:blipFill>
                    <pic:spPr>
                      <a:xfrm>
                        <a:off x="0" y="0"/>
                        <a:ext cx="5731200" cy="3365500"/>
                      </a:xfrm>
                      <a:prstGeom prst="rect"/>
                      <a:ln/>
                    </pic:spPr>
                  </pic:pic>
                </a:graphicData>
              </a:graphic>
            </wp:inline>
          </w:drawing>
        </w:r>
        <w:r w:rsidDel="00000000" w:rsidR="00000000" w:rsidRPr="00000000">
          <w:rPr>
            <w:rtl w:val="0"/>
          </w:rPr>
        </w:r>
      </w:ins>
    </w:p>
    <w:p w:rsidR="00000000" w:rsidDel="00000000" w:rsidP="00000000" w:rsidRDefault="00000000" w:rsidRPr="00000000" w14:paraId="0000015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eliminarcasillas </w:t>
        </w:r>
      </w:ins>
    </w:p>
    <w:p w:rsidR="00000000" w:rsidDel="00000000" w:rsidP="00000000" w:rsidRDefault="00000000" w:rsidRPr="00000000" w14:paraId="0000016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r>
      </w:ins>
    </w:p>
    <w:p w:rsidR="00000000" w:rsidDel="00000000" w:rsidP="00000000" w:rsidRDefault="00000000" w:rsidRPr="00000000" w14:paraId="0000016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nombr, apellid, hor, fech, curs, jornad, recurs=Variables tipo StringVar en Entrys que contienen los datos obtenidos por el usuario</w:t>
        </w:r>
      </w:ins>
    </w:p>
    <w:p w:rsidR="00000000" w:rsidDel="00000000" w:rsidP="00000000" w:rsidRDefault="00000000" w:rsidRPr="00000000" w14:paraId="0000016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 numCelua, cantida=Variables tipo IntVar en Entrys que contiene los datos obtenidos del usuario</w:t>
        </w:r>
      </w:ins>
    </w:p>
    <w:p w:rsidR="00000000" w:rsidDel="00000000" w:rsidP="00000000" w:rsidRDefault="00000000" w:rsidRPr="00000000" w14:paraId="0000016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Firmas: </w:t>
        </w:r>
      </w:ins>
    </w:p>
    <w:p w:rsidR="00000000" w:rsidDel="00000000" w:rsidP="00000000" w:rsidRDefault="00000000" w:rsidRPr="00000000" w14:paraId="0000016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 Entrys de las variables  nombr, apellid, hor, fech, curs, jornad, recurs, codig, numCelua, cantida</w:t>
        </w:r>
      </w:ins>
    </w:p>
    <w:p w:rsidR="00000000" w:rsidDel="00000000" w:rsidP="00000000" w:rsidRDefault="00000000" w:rsidRPr="00000000" w14:paraId="0000016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Salidas: Entrys de estas variables vacíos listos para ser usados de nuevo</w:t>
        </w:r>
      </w:ins>
    </w:p>
    <w:p w:rsidR="00000000" w:rsidDel="00000000" w:rsidP="00000000" w:rsidRDefault="00000000" w:rsidRPr="00000000" w14:paraId="0000016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la función me limpie los datos de los entrys una vez yo ya los halla mandado al registro </w:t>
        </w:r>
      </w:ins>
    </w:p>
    <w:p w:rsidR="00000000" w:rsidDel="00000000" w:rsidP="00000000" w:rsidRDefault="00000000" w:rsidRPr="00000000" w14:paraId="0000016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funcionales: </w:t>
        </w:r>
      </w:ins>
    </w:p>
    <w:p w:rsidR="00000000" w:rsidDel="00000000" w:rsidP="00000000" w:rsidRDefault="00000000" w:rsidRPr="00000000" w14:paraId="0000016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 </w:t>
        </w:r>
      </w:ins>
    </w:p>
    <w:p w:rsidR="00000000" w:rsidDel="00000000" w:rsidP="00000000" w:rsidRDefault="00000000" w:rsidRPr="00000000" w14:paraId="00000169">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3000375" cy="5848350"/>
              <wp:effectExtent b="0" l="0" r="0" t="0"/>
              <wp:docPr id="66" name="image59.png"/>
              <a:graphic>
                <a:graphicData uri="http://schemas.openxmlformats.org/drawingml/2006/picture">
                  <pic:pic>
                    <pic:nvPicPr>
                      <pic:cNvPr id="0" name="image59.png"/>
                      <pic:cNvPicPr preferRelativeResize="0"/>
                    </pic:nvPicPr>
                    <pic:blipFill>
                      <a:blip r:embed="rId70"/>
                      <a:srcRect b="0" l="0" r="0" t="0"/>
                      <a:stretch>
                        <a:fillRect/>
                      </a:stretch>
                    </pic:blipFill>
                    <pic:spPr>
                      <a:xfrm>
                        <a:off x="0" y="0"/>
                        <a:ext cx="3000375" cy="5848350"/>
                      </a:xfrm>
                      <a:prstGeom prst="rect"/>
                      <a:ln/>
                    </pic:spPr>
                  </pic:pic>
                </a:graphicData>
              </a:graphic>
            </wp:inline>
          </w:drawing>
        </w:r>
        <w:r w:rsidDel="00000000" w:rsidR="00000000" w:rsidRPr="00000000">
          <w:rPr>
            <w:rtl w:val="0"/>
          </w:rPr>
        </w:r>
      </w:ins>
    </w:p>
    <w:p w:rsidR="00000000" w:rsidDel="00000000" w:rsidP="00000000" w:rsidRDefault="00000000" w:rsidRPr="00000000" w14:paraId="0000016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 </w:t>
        </w:r>
      </w:ins>
    </w:p>
    <w:p w:rsidR="00000000" w:rsidDel="00000000" w:rsidP="00000000" w:rsidRDefault="00000000" w:rsidRPr="00000000" w14:paraId="0000016B">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647950" cy="5953125"/>
              <wp:effectExtent b="0" l="0" r="0" t="0"/>
              <wp:docPr id="57" name="image60.png"/>
              <a:graphic>
                <a:graphicData uri="http://schemas.openxmlformats.org/drawingml/2006/picture">
                  <pic:pic>
                    <pic:nvPicPr>
                      <pic:cNvPr id="0" name="image60.png"/>
                      <pic:cNvPicPr preferRelativeResize="0"/>
                    </pic:nvPicPr>
                    <pic:blipFill>
                      <a:blip r:embed="rId71"/>
                      <a:srcRect b="0" l="0" r="0" t="0"/>
                      <a:stretch>
                        <a:fillRect/>
                      </a:stretch>
                    </pic:blipFill>
                    <pic:spPr>
                      <a:xfrm>
                        <a:off x="0" y="0"/>
                        <a:ext cx="2647950" cy="5953125"/>
                      </a:xfrm>
                      <a:prstGeom prst="rect"/>
                      <a:ln/>
                    </pic:spPr>
                  </pic:pic>
                </a:graphicData>
              </a:graphic>
            </wp:inline>
          </w:drawing>
        </w:r>
        <w:r w:rsidDel="00000000" w:rsidR="00000000" w:rsidRPr="00000000">
          <w:rPr>
            <w:rtl w:val="0"/>
          </w:rPr>
        </w:r>
      </w:ins>
    </w:p>
    <w:p w:rsidR="00000000" w:rsidDel="00000000" w:rsidP="00000000" w:rsidRDefault="00000000" w:rsidRPr="00000000" w14:paraId="0000016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 </w:t>
        </w:r>
      </w:ins>
    </w:p>
    <w:p w:rsidR="00000000" w:rsidDel="00000000" w:rsidP="00000000" w:rsidRDefault="00000000" w:rsidRPr="00000000" w14:paraId="0000016D">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3076575" cy="5905500"/>
              <wp:effectExtent b="0" l="0" r="0" t="0"/>
              <wp:docPr id="48" name="image39.png"/>
              <a:graphic>
                <a:graphicData uri="http://schemas.openxmlformats.org/drawingml/2006/picture">
                  <pic:pic>
                    <pic:nvPicPr>
                      <pic:cNvPr id="0" name="image39.png"/>
                      <pic:cNvPicPr preferRelativeResize="0"/>
                    </pic:nvPicPr>
                    <pic:blipFill>
                      <a:blip r:embed="rId72"/>
                      <a:srcRect b="0" l="0" r="0" t="0"/>
                      <a:stretch>
                        <a:fillRect/>
                      </a:stretch>
                    </pic:blipFill>
                    <pic:spPr>
                      <a:xfrm>
                        <a:off x="0" y="0"/>
                        <a:ext cx="3076575" cy="5905500"/>
                      </a:xfrm>
                      <a:prstGeom prst="rect"/>
                      <a:ln/>
                    </pic:spPr>
                  </pic:pic>
                </a:graphicData>
              </a:graphic>
            </wp:inline>
          </w:drawing>
        </w:r>
        <w:r w:rsidDel="00000000" w:rsidR="00000000" w:rsidRPr="00000000">
          <w:rPr>
            <w:rtl w:val="0"/>
          </w:rPr>
        </w:r>
      </w:ins>
    </w:p>
    <w:p w:rsidR="00000000" w:rsidDel="00000000" w:rsidP="00000000" w:rsidRDefault="00000000" w:rsidRPr="00000000" w14:paraId="0000016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 </w:t>
        </w:r>
      </w:ins>
    </w:p>
    <w:p w:rsidR="00000000" w:rsidDel="00000000" w:rsidP="00000000" w:rsidRDefault="00000000" w:rsidRPr="00000000" w14:paraId="0000016F">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3495675" cy="5895975"/>
              <wp:effectExtent b="0" l="0" r="0" t="0"/>
              <wp:docPr id="78" name="image70.png"/>
              <a:graphic>
                <a:graphicData uri="http://schemas.openxmlformats.org/drawingml/2006/picture">
                  <pic:pic>
                    <pic:nvPicPr>
                      <pic:cNvPr id="0" name="image70.png"/>
                      <pic:cNvPicPr preferRelativeResize="0"/>
                    </pic:nvPicPr>
                    <pic:blipFill>
                      <a:blip r:embed="rId73"/>
                      <a:srcRect b="0" l="0" r="0" t="0"/>
                      <a:stretch>
                        <a:fillRect/>
                      </a:stretch>
                    </pic:blipFill>
                    <pic:spPr>
                      <a:xfrm>
                        <a:off x="0" y="0"/>
                        <a:ext cx="3495675" cy="5895975"/>
                      </a:xfrm>
                      <a:prstGeom prst="rect"/>
                      <a:ln/>
                    </pic:spPr>
                  </pic:pic>
                </a:graphicData>
              </a:graphic>
            </wp:inline>
          </w:drawing>
        </w:r>
        <w:r w:rsidDel="00000000" w:rsidR="00000000" w:rsidRPr="00000000">
          <w:rPr>
            <w:rtl w:val="0"/>
          </w:rPr>
        </w:r>
      </w:ins>
    </w:p>
    <w:p w:rsidR="00000000" w:rsidDel="00000000" w:rsidP="00000000" w:rsidRDefault="00000000" w:rsidRPr="00000000" w14:paraId="0000017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 </w:t>
        </w:r>
      </w:ins>
    </w:p>
    <w:p w:rsidR="00000000" w:rsidDel="00000000" w:rsidP="00000000" w:rsidRDefault="00000000" w:rsidRPr="00000000" w14:paraId="00000171">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876550" cy="5915025"/>
              <wp:effectExtent b="0" l="0" r="0" t="0"/>
              <wp:docPr id="60" name="image54.png"/>
              <a:graphic>
                <a:graphicData uri="http://schemas.openxmlformats.org/drawingml/2006/picture">
                  <pic:pic>
                    <pic:nvPicPr>
                      <pic:cNvPr id="0" name="image54.png"/>
                      <pic:cNvPicPr preferRelativeResize="0"/>
                    </pic:nvPicPr>
                    <pic:blipFill>
                      <a:blip r:embed="rId74"/>
                      <a:srcRect b="0" l="0" r="0" t="0"/>
                      <a:stretch>
                        <a:fillRect/>
                      </a:stretch>
                    </pic:blipFill>
                    <pic:spPr>
                      <a:xfrm>
                        <a:off x="0" y="0"/>
                        <a:ext cx="2876550" cy="5915025"/>
                      </a:xfrm>
                      <a:prstGeom prst="rect"/>
                      <a:ln/>
                    </pic:spPr>
                  </pic:pic>
                </a:graphicData>
              </a:graphic>
            </wp:inline>
          </w:drawing>
        </w:r>
        <w:r w:rsidDel="00000000" w:rsidR="00000000" w:rsidRPr="00000000">
          <w:rPr>
            <w:rtl w:val="0"/>
          </w:rPr>
        </w:r>
      </w:ins>
    </w:p>
    <w:p w:rsidR="00000000" w:rsidDel="00000000" w:rsidP="00000000" w:rsidRDefault="00000000" w:rsidRPr="00000000" w14:paraId="0000017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 </w:t>
        </w:r>
      </w:ins>
    </w:p>
    <w:p w:rsidR="00000000" w:rsidDel="00000000" w:rsidP="00000000" w:rsidRDefault="00000000" w:rsidRPr="00000000" w14:paraId="00000173">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790825" cy="5715000"/>
              <wp:effectExtent b="0" l="0" r="0" t="0"/>
              <wp:docPr id="80" name="image74.png"/>
              <a:graphic>
                <a:graphicData uri="http://schemas.openxmlformats.org/drawingml/2006/picture">
                  <pic:pic>
                    <pic:nvPicPr>
                      <pic:cNvPr id="0" name="image74.png"/>
                      <pic:cNvPicPr preferRelativeResize="0"/>
                    </pic:nvPicPr>
                    <pic:blipFill>
                      <a:blip r:embed="rId75"/>
                      <a:srcRect b="0" l="0" r="0" t="0"/>
                      <a:stretch>
                        <a:fillRect/>
                      </a:stretch>
                    </pic:blipFill>
                    <pic:spPr>
                      <a:xfrm>
                        <a:off x="0" y="0"/>
                        <a:ext cx="2790825" cy="5715000"/>
                      </a:xfrm>
                      <a:prstGeom prst="rect"/>
                      <a:ln/>
                    </pic:spPr>
                  </pic:pic>
                </a:graphicData>
              </a:graphic>
            </wp:inline>
          </w:drawing>
        </w:r>
        <w:r w:rsidDel="00000000" w:rsidR="00000000" w:rsidRPr="00000000">
          <w:rPr>
            <w:rtl w:val="0"/>
          </w:rPr>
        </w:r>
      </w:ins>
    </w:p>
    <w:p w:rsidR="00000000" w:rsidDel="00000000" w:rsidP="00000000" w:rsidRDefault="00000000" w:rsidRPr="00000000" w14:paraId="0000017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 </w:t>
        </w:r>
      </w:ins>
    </w:p>
    <w:p w:rsidR="00000000" w:rsidDel="00000000" w:rsidP="00000000" w:rsidRDefault="00000000" w:rsidRPr="00000000" w14:paraId="00000175">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3000375" cy="5734050"/>
              <wp:effectExtent b="0" l="0" r="0" t="0"/>
              <wp:docPr id="56" name="image52.png"/>
              <a:graphic>
                <a:graphicData uri="http://schemas.openxmlformats.org/drawingml/2006/picture">
                  <pic:pic>
                    <pic:nvPicPr>
                      <pic:cNvPr id="0" name="image52.png"/>
                      <pic:cNvPicPr preferRelativeResize="0"/>
                    </pic:nvPicPr>
                    <pic:blipFill>
                      <a:blip r:embed="rId76"/>
                      <a:srcRect b="0" l="0" r="0" t="0"/>
                      <a:stretch>
                        <a:fillRect/>
                      </a:stretch>
                    </pic:blipFill>
                    <pic:spPr>
                      <a:xfrm>
                        <a:off x="0" y="0"/>
                        <a:ext cx="3000375" cy="5734050"/>
                      </a:xfrm>
                      <a:prstGeom prst="rect"/>
                      <a:ln/>
                    </pic:spPr>
                  </pic:pic>
                </a:graphicData>
              </a:graphic>
            </wp:inline>
          </w:drawing>
        </w:r>
        <w:r w:rsidDel="00000000" w:rsidR="00000000" w:rsidRPr="00000000">
          <w:rPr>
            <w:rtl w:val="0"/>
          </w:rPr>
        </w:r>
      </w:ins>
    </w:p>
    <w:p w:rsidR="00000000" w:rsidDel="00000000" w:rsidP="00000000" w:rsidRDefault="00000000" w:rsidRPr="00000000" w14:paraId="0000017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 </w:t>
        </w:r>
      </w:ins>
    </w:p>
    <w:p w:rsidR="00000000" w:rsidDel="00000000" w:rsidP="00000000" w:rsidRDefault="00000000" w:rsidRPr="00000000" w14:paraId="00000177">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914650" cy="5686425"/>
              <wp:effectExtent b="0" l="0" r="0" t="0"/>
              <wp:docPr id="54" name="image44.png"/>
              <a:graphic>
                <a:graphicData uri="http://schemas.openxmlformats.org/drawingml/2006/picture">
                  <pic:pic>
                    <pic:nvPicPr>
                      <pic:cNvPr id="0" name="image44.png"/>
                      <pic:cNvPicPr preferRelativeResize="0"/>
                    </pic:nvPicPr>
                    <pic:blipFill>
                      <a:blip r:embed="rId77"/>
                      <a:srcRect b="0" l="0" r="0" t="0"/>
                      <a:stretch>
                        <a:fillRect/>
                      </a:stretch>
                    </pic:blipFill>
                    <pic:spPr>
                      <a:xfrm>
                        <a:off x="0" y="0"/>
                        <a:ext cx="2914650" cy="5686425"/>
                      </a:xfrm>
                      <a:prstGeom prst="rect"/>
                      <a:ln/>
                    </pic:spPr>
                  </pic:pic>
                </a:graphicData>
              </a:graphic>
            </wp:inline>
          </w:drawing>
        </w:r>
        <w:r w:rsidDel="00000000" w:rsidR="00000000" w:rsidRPr="00000000">
          <w:rPr>
            <w:rtl w:val="0"/>
          </w:rPr>
        </w:r>
      </w:ins>
    </w:p>
    <w:p w:rsidR="00000000" w:rsidDel="00000000" w:rsidP="00000000" w:rsidRDefault="00000000" w:rsidRPr="00000000" w14:paraId="0000017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Función enviardatos </w:t>
        </w:r>
      </w:ins>
    </w:p>
    <w:p w:rsidR="00000000" w:rsidDel="00000000" w:rsidP="00000000" w:rsidRDefault="00000000" w:rsidRPr="00000000" w14:paraId="0000017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Definición de datos </w:t>
          <w:tab/>
        </w:r>
      </w:ins>
    </w:p>
    <w:p w:rsidR="00000000" w:rsidDel="00000000" w:rsidP="00000000" w:rsidRDefault="00000000" w:rsidRPr="00000000" w14:paraId="0000017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nombr, apellid, hor, fech, curs, jornad, recurs=Variables tipo StringVar en Entrys que contienen los datos obtenidos por el usuario</w:t>
        </w:r>
      </w:ins>
    </w:p>
    <w:p w:rsidR="00000000" w:rsidDel="00000000" w:rsidP="00000000" w:rsidRDefault="00000000" w:rsidRPr="00000000" w14:paraId="0000017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codig, numCelua, cantida=Variables tipo IntVar en Entrys que contiene los datos obtenidos del usuario</w:t>
        </w:r>
      </w:ins>
    </w:p>
    <w:p w:rsidR="00000000" w:rsidDel="00000000" w:rsidP="00000000" w:rsidRDefault="00000000" w:rsidRPr="00000000" w14:paraId="0000017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Firmas: </w:t>
        </w:r>
      </w:ins>
    </w:p>
    <w:p w:rsidR="00000000" w:rsidDel="00000000" w:rsidP="00000000" w:rsidRDefault="00000000" w:rsidRPr="00000000" w14:paraId="0000017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Entradas: Entrys de las variables  nombr, apellid, hor, fech, curs, jornad, recurs, codig, numCelua, cantida</w:t>
        </w:r>
      </w:ins>
    </w:p>
    <w:p w:rsidR="00000000" w:rsidDel="00000000" w:rsidP="00000000" w:rsidRDefault="00000000" w:rsidRPr="00000000" w14:paraId="0000017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Salidas Introducción de estos datos a la tabla trev donde quedan registrados los préstamos</w:t>
        </w:r>
      </w:ins>
    </w:p>
    <w:p w:rsidR="00000000" w:rsidDel="00000000" w:rsidP="00000000" w:rsidRDefault="00000000" w:rsidRPr="00000000" w14:paraId="0000017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Propósito Que la función introduzca y capte los datos provenientes de entrys en la tabla trev </w:t>
        </w:r>
      </w:ins>
    </w:p>
    <w:p w:rsidR="00000000" w:rsidDel="00000000" w:rsidP="00000000" w:rsidRDefault="00000000" w:rsidRPr="00000000" w14:paraId="0000018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Ejemplos funcionales</w:t>
        </w:r>
      </w:ins>
    </w:p>
    <w:p w:rsidR="00000000" w:rsidDel="00000000" w:rsidP="00000000" w:rsidRDefault="00000000" w:rsidRPr="00000000" w14:paraId="0000018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Entramos los datos</w:t>
        </w:r>
      </w:ins>
    </w:p>
    <w:p w:rsidR="00000000" w:rsidDel="00000000" w:rsidP="00000000" w:rsidRDefault="00000000" w:rsidRPr="00000000" w14:paraId="00000182">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705100" cy="5867400"/>
              <wp:effectExtent b="0" l="0" r="0" t="0"/>
              <wp:docPr id="40"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2705100" cy="5867400"/>
                      </a:xfrm>
                      <a:prstGeom prst="rect"/>
                      <a:ln/>
                    </pic:spPr>
                  </pic:pic>
                </a:graphicData>
              </a:graphic>
            </wp:inline>
          </w:drawing>
        </w:r>
        <w:r w:rsidDel="00000000" w:rsidR="00000000" w:rsidRPr="00000000">
          <w:rPr>
            <w:rtl w:val="0"/>
          </w:rPr>
        </w:r>
      </w:ins>
    </w:p>
    <w:p w:rsidR="00000000" w:rsidDel="00000000" w:rsidP="00000000" w:rsidRDefault="00000000" w:rsidRPr="00000000" w14:paraId="0000018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 </w:t>
        </w:r>
      </w:ins>
    </w:p>
    <w:p w:rsidR="00000000" w:rsidDel="00000000" w:rsidP="00000000" w:rsidRDefault="00000000" w:rsidRPr="00000000" w14:paraId="00000184">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736600"/>
              <wp:effectExtent b="0" l="0" r="0" t="0"/>
              <wp:docPr id="1"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731200" cy="736600"/>
                      </a:xfrm>
                      <a:prstGeom prst="rect"/>
                      <a:ln/>
                    </pic:spPr>
                  </pic:pic>
                </a:graphicData>
              </a:graphic>
            </wp:inline>
          </w:drawing>
        </w:r>
        <w:r w:rsidDel="00000000" w:rsidR="00000000" w:rsidRPr="00000000">
          <w:rPr>
            <w:rtl w:val="0"/>
          </w:rPr>
        </w:r>
      </w:ins>
    </w:p>
    <w:p w:rsidR="00000000" w:rsidDel="00000000" w:rsidP="00000000" w:rsidRDefault="00000000" w:rsidRPr="00000000" w14:paraId="0000018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 </w:t>
        </w:r>
      </w:ins>
    </w:p>
    <w:p w:rsidR="00000000" w:rsidDel="00000000" w:rsidP="00000000" w:rsidRDefault="00000000" w:rsidRPr="00000000" w14:paraId="00000186">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752725" cy="6019800"/>
              <wp:effectExtent b="0" l="0" r="0" t="0"/>
              <wp:docPr id="21"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2752725" cy="6019800"/>
                      </a:xfrm>
                      <a:prstGeom prst="rect"/>
                      <a:ln/>
                    </pic:spPr>
                  </pic:pic>
                </a:graphicData>
              </a:graphic>
            </wp:inline>
          </w:drawing>
        </w:r>
        <w:r w:rsidDel="00000000" w:rsidR="00000000" w:rsidRPr="00000000">
          <w:rPr>
            <w:rtl w:val="0"/>
          </w:rPr>
        </w:r>
      </w:ins>
    </w:p>
    <w:p w:rsidR="00000000" w:rsidDel="00000000" w:rsidP="00000000" w:rsidRDefault="00000000" w:rsidRPr="00000000" w14:paraId="0000018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w:t>
        </w:r>
      </w:ins>
    </w:p>
    <w:p w:rsidR="00000000" w:rsidDel="00000000" w:rsidP="00000000" w:rsidRDefault="00000000" w:rsidRPr="00000000" w14:paraId="00000188">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914400"/>
              <wp:effectExtent b="0" l="0" r="0" t="0"/>
              <wp:docPr id="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1200" cy="914400"/>
                      </a:xfrm>
                      <a:prstGeom prst="rect"/>
                      <a:ln/>
                    </pic:spPr>
                  </pic:pic>
                </a:graphicData>
              </a:graphic>
            </wp:inline>
          </w:drawing>
        </w:r>
        <w:r w:rsidDel="00000000" w:rsidR="00000000" w:rsidRPr="00000000">
          <w:rPr>
            <w:rtl w:val="0"/>
          </w:rPr>
        </w:r>
      </w:ins>
    </w:p>
    <w:p w:rsidR="00000000" w:rsidDel="00000000" w:rsidP="00000000" w:rsidRDefault="00000000" w:rsidRPr="00000000" w14:paraId="0000018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w:t>
        </w:r>
      </w:ins>
    </w:p>
    <w:p w:rsidR="00000000" w:rsidDel="00000000" w:rsidP="00000000" w:rsidRDefault="00000000" w:rsidRPr="00000000" w14:paraId="0000018A">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2714625" cy="6019800"/>
              <wp:effectExtent b="0" l="0" r="0" t="0"/>
              <wp:docPr id="1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714625" cy="6019800"/>
                      </a:xfrm>
                      <a:prstGeom prst="rect"/>
                      <a:ln/>
                    </pic:spPr>
                  </pic:pic>
                </a:graphicData>
              </a:graphic>
            </wp:inline>
          </w:drawing>
        </w:r>
        <w:r w:rsidDel="00000000" w:rsidR="00000000" w:rsidRPr="00000000">
          <w:rPr>
            <w:rtl w:val="0"/>
          </w:rPr>
        </w:r>
      </w:ins>
    </w:p>
    <w:p w:rsidR="00000000" w:rsidDel="00000000" w:rsidP="00000000" w:rsidRDefault="00000000" w:rsidRPr="00000000" w14:paraId="0000018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 </w:t>
        </w:r>
      </w:ins>
    </w:p>
    <w:p w:rsidR="00000000" w:rsidDel="00000000" w:rsidP="00000000" w:rsidRDefault="00000000" w:rsidRPr="00000000" w14:paraId="0000018C">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041400"/>
              <wp:effectExtent b="0" l="0" r="0" t="0"/>
              <wp:docPr id="23"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731200" cy="1041400"/>
                      </a:xfrm>
                      <a:prstGeom prst="rect"/>
                      <a:ln/>
                    </pic:spPr>
                  </pic:pic>
                </a:graphicData>
              </a:graphic>
            </wp:inline>
          </w:drawing>
        </w:r>
        <w:r w:rsidDel="00000000" w:rsidR="00000000" w:rsidRPr="00000000">
          <w:rPr>
            <w:rtl w:val="0"/>
          </w:rPr>
        </w:r>
      </w:ins>
    </w:p>
    <w:p w:rsidR="00000000" w:rsidDel="00000000" w:rsidP="00000000" w:rsidRDefault="00000000" w:rsidRPr="00000000" w14:paraId="0000018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Antes </w:t>
        </w:r>
      </w:ins>
    </w:p>
    <w:p w:rsidR="00000000" w:rsidDel="00000000" w:rsidP="00000000" w:rsidRDefault="00000000" w:rsidRPr="00000000" w14:paraId="0000018E">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3267075" cy="6143625"/>
              <wp:effectExtent b="0" l="0" r="0" t="0"/>
              <wp:docPr id="28"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3267075" cy="6143625"/>
                      </a:xfrm>
                      <a:prstGeom prst="rect"/>
                      <a:ln/>
                    </pic:spPr>
                  </pic:pic>
                </a:graphicData>
              </a:graphic>
            </wp:inline>
          </w:drawing>
        </w:r>
        <w:r w:rsidDel="00000000" w:rsidR="00000000" w:rsidRPr="00000000">
          <w:rPr>
            <w:rtl w:val="0"/>
          </w:rPr>
        </w:r>
      </w:ins>
    </w:p>
    <w:p w:rsidR="00000000" w:rsidDel="00000000" w:rsidP="00000000" w:rsidRDefault="00000000" w:rsidRPr="00000000" w14:paraId="0000018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Después </w:t>
        </w:r>
      </w:ins>
    </w:p>
    <w:p w:rsidR="00000000" w:rsidDel="00000000" w:rsidP="00000000" w:rsidRDefault="00000000" w:rsidRPr="00000000" w14:paraId="00000190">
      <w:pPr>
        <w:spacing w:before="220" w:line="420.00000000000006" w:lineRule="auto"/>
        <w:rPr>
          <w:ins w:author="JUAN ESTEBAN PEREIRA NEIRA" w:id="0" w:date="2022-12-06T01:50:23Z"/>
        </w:rPr>
      </w:pPr>
      <w:ins w:author="JUAN ESTEBAN PEREIRA NEIRA" w:id="0" w:date="2022-12-06T01:50:23Z">
        <w:r w:rsidDel="00000000" w:rsidR="00000000" w:rsidRPr="00000000">
          <w:rPr/>
          <w:drawing>
            <wp:inline distB="114300" distT="114300" distL="114300" distR="114300">
              <wp:extent cx="5731200" cy="1066800"/>
              <wp:effectExtent b="0" l="0" r="0" t="0"/>
              <wp:docPr id="7"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731200" cy="1066800"/>
                      </a:xfrm>
                      <a:prstGeom prst="rect"/>
                      <a:ln/>
                    </pic:spPr>
                  </pic:pic>
                </a:graphicData>
              </a:graphic>
            </wp:inline>
          </w:drawing>
        </w:r>
        <w:r w:rsidDel="00000000" w:rsidR="00000000" w:rsidRPr="00000000">
          <w:rPr>
            <w:rtl w:val="0"/>
          </w:rPr>
        </w:r>
      </w:ins>
    </w:p>
    <w:p w:rsidR="00000000" w:rsidDel="00000000" w:rsidP="00000000" w:rsidRDefault="00000000" w:rsidRPr="00000000" w14:paraId="0000019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 </w:t>
        </w:r>
      </w:ins>
    </w:p>
    <w:p w:rsidR="00000000" w:rsidDel="00000000" w:rsidP="00000000" w:rsidRDefault="00000000" w:rsidRPr="00000000" w14:paraId="0000019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t xml:space="preserve"> </w:t>
        </w:r>
      </w:ins>
    </w:p>
    <w:p w:rsidR="00000000" w:rsidDel="00000000" w:rsidP="00000000" w:rsidRDefault="00000000" w:rsidRPr="00000000" w14:paraId="0000019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9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A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3">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4">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5">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6">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7">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8">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9">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A">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B">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C">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D">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E">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BF">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C0">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C1">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C2">
      <w:pPr>
        <w:spacing w:before="220" w:line="420.00000000000006" w:lineRule="auto"/>
        <w:rPr>
          <w:ins w:author="JUAN ESTEBAN PEREIRA NEIRA" w:id="0" w:date="2022-12-06T01:50:23Z"/>
        </w:rPr>
      </w:pPr>
      <w:ins w:author="JUAN ESTEBAN PEREIRA NEIRA" w:id="0" w:date="2022-12-06T01:50:23Z">
        <w:r w:rsidDel="00000000" w:rsidR="00000000" w:rsidRPr="00000000">
          <w:rPr>
            <w:rtl w:val="0"/>
          </w:rPr>
        </w:r>
      </w:ins>
    </w:p>
    <w:p w:rsidR="00000000" w:rsidDel="00000000" w:rsidP="00000000" w:rsidRDefault="00000000" w:rsidRPr="00000000" w14:paraId="000001C3">
      <w:pPr>
        <w:spacing w:before="220" w:line="420.00000000000006" w:lineRule="auto"/>
        <w:rPr>
          <w:rPrChange w:author="JUAN ESTEBAN PEREIRA NEIRA" w:id="1" w:date="2022-12-06T01:50:23Z">
            <w:rPr/>
          </w:rPrChange>
        </w:rPr>
      </w:pPr>
      <w:r w:rsidDel="00000000" w:rsidR="00000000" w:rsidRPr="00000000">
        <w:rPr>
          <w:rtl w:val="0"/>
        </w:rPr>
      </w:r>
    </w:p>
    <w:p w:rsidR="00000000" w:rsidDel="00000000" w:rsidP="00000000" w:rsidRDefault="00000000" w:rsidRPr="00000000" w14:paraId="000001C4">
      <w:pPr>
        <w:spacing w:before="220" w:line="420.00000000000006" w:lineRule="auto"/>
        <w:rPr>
          <w:sz w:val="24"/>
          <w:szCs w:val="24"/>
        </w:rPr>
      </w:pPr>
      <w:r w:rsidDel="00000000" w:rsidR="00000000" w:rsidRPr="00000000">
        <w:rPr>
          <w:rtl w:val="0"/>
        </w:rPr>
      </w:r>
    </w:p>
    <w:p w:rsidR="00000000" w:rsidDel="00000000" w:rsidP="00000000" w:rsidRDefault="00000000" w:rsidRPr="00000000" w14:paraId="000001C5">
      <w:pPr>
        <w:spacing w:before="220" w:line="420.00000000000006" w:lineRule="auto"/>
        <w:rPr>
          <w:sz w:val="24"/>
          <w:szCs w:val="24"/>
        </w:rPr>
      </w:pPr>
      <w:r w:rsidDel="00000000" w:rsidR="00000000" w:rsidRPr="00000000">
        <w:rPr>
          <w:rtl w:val="0"/>
        </w:rPr>
      </w:r>
    </w:p>
    <w:p w:rsidR="00000000" w:rsidDel="00000000" w:rsidP="00000000" w:rsidRDefault="00000000" w:rsidRPr="00000000" w14:paraId="000001C6">
      <w:pPr>
        <w:spacing w:before="220" w:line="420.00000000000006" w:lineRule="auto"/>
        <w:rPr>
          <w:sz w:val="24"/>
          <w:szCs w:val="24"/>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62.png"/><Relationship Id="rId42" Type="http://schemas.openxmlformats.org/officeDocument/2006/relationships/image" Target="media/image27.png"/><Relationship Id="rId41" Type="http://schemas.openxmlformats.org/officeDocument/2006/relationships/image" Target="media/image40.png"/><Relationship Id="rId44" Type="http://schemas.openxmlformats.org/officeDocument/2006/relationships/image" Target="media/image17.png"/><Relationship Id="rId43" Type="http://schemas.openxmlformats.org/officeDocument/2006/relationships/image" Target="media/image7.png"/><Relationship Id="rId46" Type="http://schemas.openxmlformats.org/officeDocument/2006/relationships/image" Target="media/image26.png"/><Relationship Id="rId45"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9.png"/><Relationship Id="rId48" Type="http://schemas.openxmlformats.org/officeDocument/2006/relationships/image" Target="media/image30.png"/><Relationship Id="rId47" Type="http://schemas.openxmlformats.org/officeDocument/2006/relationships/image" Target="media/image36.png"/><Relationship Id="rId49"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50.png"/><Relationship Id="rId8" Type="http://schemas.openxmlformats.org/officeDocument/2006/relationships/image" Target="media/image41.png"/><Relationship Id="rId73" Type="http://schemas.openxmlformats.org/officeDocument/2006/relationships/image" Target="media/image70.png"/><Relationship Id="rId72" Type="http://schemas.openxmlformats.org/officeDocument/2006/relationships/image" Target="media/image39.png"/><Relationship Id="rId31" Type="http://schemas.openxmlformats.org/officeDocument/2006/relationships/image" Target="media/image20.png"/><Relationship Id="rId75" Type="http://schemas.openxmlformats.org/officeDocument/2006/relationships/image" Target="media/image74.png"/><Relationship Id="rId30" Type="http://schemas.openxmlformats.org/officeDocument/2006/relationships/image" Target="media/image12.png"/><Relationship Id="rId74" Type="http://schemas.openxmlformats.org/officeDocument/2006/relationships/image" Target="media/image54.png"/><Relationship Id="rId33" Type="http://schemas.openxmlformats.org/officeDocument/2006/relationships/image" Target="media/image2.png"/><Relationship Id="rId77" Type="http://schemas.openxmlformats.org/officeDocument/2006/relationships/image" Target="media/image44.png"/><Relationship Id="rId32" Type="http://schemas.openxmlformats.org/officeDocument/2006/relationships/image" Target="media/image1.png"/><Relationship Id="rId76" Type="http://schemas.openxmlformats.org/officeDocument/2006/relationships/image" Target="media/image52.png"/><Relationship Id="rId35" Type="http://schemas.openxmlformats.org/officeDocument/2006/relationships/image" Target="media/image33.png"/><Relationship Id="rId34" Type="http://schemas.openxmlformats.org/officeDocument/2006/relationships/image" Target="media/image24.png"/><Relationship Id="rId71" Type="http://schemas.openxmlformats.org/officeDocument/2006/relationships/image" Target="media/image60.png"/><Relationship Id="rId70" Type="http://schemas.openxmlformats.org/officeDocument/2006/relationships/image" Target="media/image59.png"/><Relationship Id="rId37" Type="http://schemas.openxmlformats.org/officeDocument/2006/relationships/image" Target="media/image65.png"/><Relationship Id="rId36" Type="http://schemas.openxmlformats.org/officeDocument/2006/relationships/image" Target="media/image5.png"/><Relationship Id="rId39" Type="http://schemas.openxmlformats.org/officeDocument/2006/relationships/image" Target="media/image73.png"/><Relationship Id="rId38" Type="http://schemas.openxmlformats.org/officeDocument/2006/relationships/image" Target="media/image10.png"/><Relationship Id="rId62" Type="http://schemas.openxmlformats.org/officeDocument/2006/relationships/image" Target="media/image45.png"/><Relationship Id="rId61" Type="http://schemas.openxmlformats.org/officeDocument/2006/relationships/image" Target="media/image8.png"/><Relationship Id="rId20" Type="http://schemas.openxmlformats.org/officeDocument/2006/relationships/image" Target="media/image19.png"/><Relationship Id="rId64" Type="http://schemas.openxmlformats.org/officeDocument/2006/relationships/image" Target="media/image6.png"/><Relationship Id="rId63" Type="http://schemas.openxmlformats.org/officeDocument/2006/relationships/image" Target="media/image64.png"/><Relationship Id="rId22" Type="http://schemas.openxmlformats.org/officeDocument/2006/relationships/image" Target="media/image31.png"/><Relationship Id="rId66" Type="http://schemas.openxmlformats.org/officeDocument/2006/relationships/image" Target="media/image75.png"/><Relationship Id="rId21" Type="http://schemas.openxmlformats.org/officeDocument/2006/relationships/image" Target="media/image51.png"/><Relationship Id="rId65" Type="http://schemas.openxmlformats.org/officeDocument/2006/relationships/image" Target="media/image67.png"/><Relationship Id="rId24" Type="http://schemas.openxmlformats.org/officeDocument/2006/relationships/image" Target="media/image16.png"/><Relationship Id="rId68" Type="http://schemas.openxmlformats.org/officeDocument/2006/relationships/image" Target="media/image32.png"/><Relationship Id="rId23" Type="http://schemas.openxmlformats.org/officeDocument/2006/relationships/image" Target="media/image4.png"/><Relationship Id="rId67" Type="http://schemas.openxmlformats.org/officeDocument/2006/relationships/image" Target="media/image14.png"/><Relationship Id="rId60" Type="http://schemas.openxmlformats.org/officeDocument/2006/relationships/image" Target="media/image13.png"/><Relationship Id="rId26" Type="http://schemas.openxmlformats.org/officeDocument/2006/relationships/image" Target="media/image38.png"/><Relationship Id="rId25" Type="http://schemas.openxmlformats.org/officeDocument/2006/relationships/image" Target="media/image3.png"/><Relationship Id="rId69" Type="http://schemas.openxmlformats.org/officeDocument/2006/relationships/image" Target="media/image43.png"/><Relationship Id="rId28" Type="http://schemas.openxmlformats.org/officeDocument/2006/relationships/image" Target="media/image28.png"/><Relationship Id="rId27" Type="http://schemas.openxmlformats.org/officeDocument/2006/relationships/image" Target="media/image34.png"/><Relationship Id="rId29" Type="http://schemas.openxmlformats.org/officeDocument/2006/relationships/image" Target="media/image18.png"/><Relationship Id="rId51" Type="http://schemas.openxmlformats.org/officeDocument/2006/relationships/image" Target="media/image53.png"/><Relationship Id="rId50" Type="http://schemas.openxmlformats.org/officeDocument/2006/relationships/image" Target="media/image55.png"/><Relationship Id="rId53" Type="http://schemas.openxmlformats.org/officeDocument/2006/relationships/image" Target="media/image58.png"/><Relationship Id="rId52" Type="http://schemas.openxmlformats.org/officeDocument/2006/relationships/image" Target="media/image37.png"/><Relationship Id="rId11" Type="http://schemas.openxmlformats.org/officeDocument/2006/relationships/image" Target="media/image48.png"/><Relationship Id="rId55" Type="http://schemas.openxmlformats.org/officeDocument/2006/relationships/image" Target="media/image46.png"/><Relationship Id="rId10" Type="http://schemas.openxmlformats.org/officeDocument/2006/relationships/image" Target="media/image9.png"/><Relationship Id="rId54" Type="http://schemas.openxmlformats.org/officeDocument/2006/relationships/image" Target="media/image42.png"/><Relationship Id="rId13" Type="http://schemas.openxmlformats.org/officeDocument/2006/relationships/image" Target="media/image68.png"/><Relationship Id="rId57" Type="http://schemas.openxmlformats.org/officeDocument/2006/relationships/image" Target="media/image63.png"/><Relationship Id="rId12" Type="http://schemas.openxmlformats.org/officeDocument/2006/relationships/image" Target="media/image57.png"/><Relationship Id="rId56" Type="http://schemas.openxmlformats.org/officeDocument/2006/relationships/image" Target="media/image66.png"/><Relationship Id="rId15" Type="http://schemas.openxmlformats.org/officeDocument/2006/relationships/image" Target="media/image21.png"/><Relationship Id="rId59" Type="http://schemas.openxmlformats.org/officeDocument/2006/relationships/image" Target="media/image23.png"/><Relationship Id="rId14" Type="http://schemas.openxmlformats.org/officeDocument/2006/relationships/image" Target="media/image11.png"/><Relationship Id="rId58" Type="http://schemas.openxmlformats.org/officeDocument/2006/relationships/image" Target="media/image69.png"/><Relationship Id="rId17" Type="http://schemas.openxmlformats.org/officeDocument/2006/relationships/image" Target="media/image71.png"/><Relationship Id="rId16" Type="http://schemas.openxmlformats.org/officeDocument/2006/relationships/image" Target="media/image25.png"/><Relationship Id="rId19" Type="http://schemas.openxmlformats.org/officeDocument/2006/relationships/image" Target="media/image61.png"/><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